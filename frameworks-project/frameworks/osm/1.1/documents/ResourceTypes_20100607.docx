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  <w:tblPrChange w:id="0" w:author="Jamaica Jones" w:date="2010-06-07T15:37:00Z">
          <w:tblPr>
            <w:tblStyle w:val="TableGrid"/>
            <w:tblW w:w="0" w:type="auto"/>
            <w:tblLook w:val="04A0"/>
          </w:tblPr>
        </w:tblPrChange>
      </w:tblPr>
      <w:tblGrid>
        <w:gridCol w:w="2189"/>
        <w:gridCol w:w="1995"/>
        <w:gridCol w:w="1777"/>
        <w:gridCol w:w="1763"/>
        <w:gridCol w:w="1796"/>
        <w:gridCol w:w="1774"/>
        <w:gridCol w:w="1771"/>
        <w:gridCol w:w="1551"/>
        <w:tblGridChange w:id="1">
          <w:tblGrid>
            <w:gridCol w:w="2189"/>
            <w:gridCol w:w="1995"/>
            <w:gridCol w:w="1777"/>
            <w:gridCol w:w="1763"/>
            <w:gridCol w:w="1796"/>
            <w:gridCol w:w="1774"/>
            <w:gridCol w:w="1771"/>
            <w:gridCol w:w="1551"/>
          </w:tblGrid>
        </w:tblGridChange>
      </w:tblGrid>
      <w:tr w:rsidR="001935C6" w:rsidRPr="003E21BE" w:rsidTr="00B937B0">
        <w:tc>
          <w:tcPr>
            <w:tcW w:w="2189" w:type="dxa"/>
            <w:shd w:val="clear" w:color="auto" w:fill="auto"/>
            <w:tcPrChange w:id="2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Item Type</w:t>
            </w:r>
          </w:p>
        </w:tc>
        <w:tc>
          <w:tcPr>
            <w:tcW w:w="1995" w:type="dxa"/>
            <w:shd w:val="clear" w:color="auto" w:fill="auto"/>
            <w:tcPrChange w:id="3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5A1710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OSM Item Type</w:t>
            </w:r>
          </w:p>
        </w:tc>
        <w:tc>
          <w:tcPr>
            <w:tcW w:w="1777" w:type="dxa"/>
            <w:shd w:val="clear" w:color="auto" w:fill="auto"/>
            <w:tcPrChange w:id="4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Refereed</w:t>
            </w:r>
          </w:p>
        </w:tc>
        <w:tc>
          <w:tcPr>
            <w:tcW w:w="1763" w:type="dxa"/>
            <w:shd w:val="clear" w:color="auto" w:fill="auto"/>
            <w:tcPrChange w:id="5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Non-refereed</w:t>
            </w:r>
          </w:p>
        </w:tc>
        <w:tc>
          <w:tcPr>
            <w:tcW w:w="1796" w:type="dxa"/>
            <w:shd w:val="clear" w:color="auto" w:fill="auto"/>
            <w:tcPrChange w:id="6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Peer Reviewed</w:t>
            </w:r>
          </w:p>
        </w:tc>
        <w:tc>
          <w:tcPr>
            <w:tcW w:w="1774" w:type="dxa"/>
            <w:shd w:val="clear" w:color="auto" w:fill="auto"/>
            <w:tcPrChange w:id="7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5A1710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In Show</w:t>
            </w:r>
            <w:r w:rsidR="005A1710" w:rsidRPr="005A1710">
              <w:rPr>
                <w:b/>
                <w:i/>
                <w:sz w:val="20"/>
                <w:szCs w:val="20"/>
              </w:rPr>
              <w:t>case</w:t>
            </w:r>
          </w:p>
        </w:tc>
        <w:tc>
          <w:tcPr>
            <w:tcW w:w="1771" w:type="dxa"/>
            <w:shd w:val="clear" w:color="auto" w:fill="auto"/>
            <w:tcPrChange w:id="8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 xml:space="preserve">In </w:t>
            </w:r>
            <w:proofErr w:type="spellStart"/>
            <w:r w:rsidRPr="005A1710">
              <w:rPr>
                <w:b/>
                <w:i/>
                <w:sz w:val="20"/>
                <w:szCs w:val="20"/>
              </w:rPr>
              <w:t>OpenSky</w:t>
            </w:r>
            <w:proofErr w:type="spellEnd"/>
          </w:p>
        </w:tc>
        <w:tc>
          <w:tcPr>
            <w:tcW w:w="1551" w:type="dxa"/>
            <w:shd w:val="clear" w:color="auto" w:fill="auto"/>
            <w:tcPrChange w:id="9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b/>
                <w:i/>
                <w:sz w:val="20"/>
                <w:szCs w:val="20"/>
              </w:rPr>
            </w:pPr>
            <w:r w:rsidRPr="005A1710">
              <w:rPr>
                <w:b/>
                <w:i/>
                <w:sz w:val="20"/>
                <w:szCs w:val="20"/>
              </w:rPr>
              <w:t>Cataloging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0" w:author="Jamaica Jones" w:date="2010-06-07T15:37:00Z">
              <w:tcPr>
                <w:tcW w:w="2189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 xml:space="preserve">NCAR </w:t>
            </w:r>
            <w:proofErr w:type="spellStart"/>
            <w:r w:rsidRPr="005A1710">
              <w:rPr>
                <w:sz w:val="20"/>
                <w:szCs w:val="20"/>
              </w:rPr>
              <w:t>technote</w:t>
            </w:r>
            <w:proofErr w:type="spellEnd"/>
          </w:p>
        </w:tc>
        <w:tc>
          <w:tcPr>
            <w:tcW w:w="1995" w:type="dxa"/>
            <w:shd w:val="clear" w:color="auto" w:fill="auto"/>
            <w:tcPrChange w:id="11" w:author="Jamaica Jones" w:date="2010-06-07T15:37:00Z">
              <w:tcPr>
                <w:tcW w:w="1995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report</w:t>
            </w:r>
          </w:p>
        </w:tc>
        <w:tc>
          <w:tcPr>
            <w:tcW w:w="1777" w:type="dxa"/>
            <w:shd w:val="clear" w:color="auto" w:fill="auto"/>
            <w:tcPrChange w:id="12" w:author="Jamaica Jones" w:date="2010-06-07T15:37:00Z">
              <w:tcPr>
                <w:tcW w:w="1777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3" w:author="Jamaica Jones" w:date="2010-06-07T15:37:00Z">
              <w:tcPr>
                <w:tcW w:w="1763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4" w:author="Jamaica Jones" w:date="2010-06-07T15:37:00Z">
              <w:tcPr>
                <w:tcW w:w="1796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74" w:type="dxa"/>
            <w:shd w:val="clear" w:color="auto" w:fill="auto"/>
            <w:tcPrChange w:id="15" w:author="Jamaica Jones" w:date="2010-06-07T15:37:00Z">
              <w:tcPr>
                <w:tcW w:w="1774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71" w:type="dxa"/>
            <w:shd w:val="clear" w:color="auto" w:fill="auto"/>
            <w:tcPrChange w:id="16" w:author="Jamaica Jones" w:date="2010-06-07T15:37:00Z">
              <w:tcPr>
                <w:tcW w:w="177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7" w:author="Jamaica Jones" w:date="2010-06-07T15:37:00Z">
              <w:tcPr>
                <w:tcW w:w="155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CS</w:t>
            </w:r>
            <w:r w:rsidR="00D66D0F" w:rsidRPr="005A1710">
              <w:rPr>
                <w:sz w:val="20"/>
                <w:szCs w:val="20"/>
              </w:rPr>
              <w:t xml:space="preserve"> &amp; 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8" w:author="Jamaica Jones" w:date="2010-06-07T15:37:00Z">
              <w:tcPr>
                <w:tcW w:w="2189" w:type="dxa"/>
                <w:shd w:val="clear" w:color="auto" w:fill="FFFF00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 review</w:t>
            </w:r>
          </w:p>
        </w:tc>
        <w:tc>
          <w:tcPr>
            <w:tcW w:w="1995" w:type="dxa"/>
            <w:shd w:val="clear" w:color="auto" w:fill="auto"/>
            <w:tcPrChange w:id="19" w:author="Jamaica Jones" w:date="2010-06-07T15:37:00Z">
              <w:tcPr>
                <w:tcW w:w="1995" w:type="dxa"/>
                <w:shd w:val="clear" w:color="auto" w:fill="FFFF00"/>
              </w:tcPr>
            </w:tcPrChange>
          </w:tcPr>
          <w:p w:rsidR="001935C6" w:rsidRPr="005A1710" w:rsidRDefault="00F5311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 review</w:t>
            </w:r>
          </w:p>
        </w:tc>
        <w:tc>
          <w:tcPr>
            <w:tcW w:w="1777" w:type="dxa"/>
            <w:shd w:val="clear" w:color="auto" w:fill="auto"/>
            <w:tcPrChange w:id="20" w:author="Jamaica Jones" w:date="2010-06-07T15:37:00Z">
              <w:tcPr>
                <w:tcW w:w="1777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1" w:author="Jamaica Jones" w:date="2010-06-07T15:37:00Z">
              <w:tcPr>
                <w:tcW w:w="1763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2" w:author="Jamaica Jones" w:date="2010-06-07T15:37:00Z">
              <w:tcPr>
                <w:tcW w:w="1796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23" w:author="Jamaica Jones" w:date="2010-06-07T15:37:00Z">
              <w:tcPr>
                <w:tcW w:w="1774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4" w:author="Jamaica Jones" w:date="2010-06-07T15:37:00Z">
              <w:tcPr>
                <w:tcW w:w="1771" w:type="dxa"/>
                <w:shd w:val="clear" w:color="auto" w:fill="FFFF00"/>
              </w:tcPr>
            </w:tcPrChange>
          </w:tcPr>
          <w:p w:rsidR="001935C6" w:rsidRPr="005A1710" w:rsidRDefault="00F53118" w:rsidP="00F5311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5" w:author="Jamaica Jones" w:date="2010-06-07T15:37:00Z">
              <w:tcPr>
                <w:tcW w:w="1551" w:type="dxa"/>
                <w:shd w:val="clear" w:color="auto" w:fill="FFFF00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6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</w:t>
            </w:r>
          </w:p>
        </w:tc>
        <w:tc>
          <w:tcPr>
            <w:tcW w:w="1995" w:type="dxa"/>
            <w:shd w:val="clear" w:color="auto" w:fill="auto"/>
            <w:tcPrChange w:id="27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</w:t>
            </w:r>
          </w:p>
        </w:tc>
        <w:tc>
          <w:tcPr>
            <w:tcW w:w="1777" w:type="dxa"/>
            <w:shd w:val="clear" w:color="auto" w:fill="auto"/>
            <w:tcPrChange w:id="28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9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30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31" w:author="Jamaica Jones" w:date="2010-06-07T15:37:00Z">
              <w:tcPr>
                <w:tcW w:w="1774" w:type="dxa"/>
              </w:tcPr>
            </w:tcPrChange>
          </w:tcPr>
          <w:p w:rsidR="001935C6" w:rsidRPr="005A1710" w:rsidRDefault="00F53118" w:rsidP="00F5311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32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33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34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Journal article</w:t>
            </w:r>
          </w:p>
        </w:tc>
        <w:tc>
          <w:tcPr>
            <w:tcW w:w="1995" w:type="dxa"/>
            <w:shd w:val="clear" w:color="auto" w:fill="auto"/>
            <w:tcPrChange w:id="35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article</w:t>
            </w:r>
          </w:p>
        </w:tc>
        <w:tc>
          <w:tcPr>
            <w:tcW w:w="1777" w:type="dxa"/>
            <w:shd w:val="clear" w:color="auto" w:fill="auto"/>
            <w:tcPrChange w:id="36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743BD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63" w:type="dxa"/>
            <w:shd w:val="clear" w:color="auto" w:fill="auto"/>
            <w:tcPrChange w:id="37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96" w:type="dxa"/>
            <w:shd w:val="clear" w:color="auto" w:fill="auto"/>
            <w:tcPrChange w:id="38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39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71" w:type="dxa"/>
            <w:shd w:val="clear" w:color="auto" w:fill="auto"/>
            <w:tcPrChange w:id="40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41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CS</w:t>
            </w:r>
            <w:r w:rsidR="00D66D0F" w:rsidRPr="005A1710">
              <w:rPr>
                <w:sz w:val="20"/>
                <w:szCs w:val="20"/>
              </w:rPr>
              <w:t xml:space="preserve"> &amp; 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42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 w:rsidP="00D66D0F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Proceedings  (book)</w:t>
            </w:r>
          </w:p>
        </w:tc>
        <w:tc>
          <w:tcPr>
            <w:tcW w:w="1995" w:type="dxa"/>
            <w:shd w:val="clear" w:color="auto" w:fill="auto"/>
            <w:tcPrChange w:id="43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proceedings</w:t>
            </w:r>
          </w:p>
        </w:tc>
        <w:tc>
          <w:tcPr>
            <w:tcW w:w="1777" w:type="dxa"/>
            <w:shd w:val="clear" w:color="auto" w:fill="auto"/>
            <w:tcPrChange w:id="44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45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proofErr w:type="gramStart"/>
            <w:r w:rsidRPr="005A1710">
              <w:rPr>
                <w:sz w:val="20"/>
                <w:szCs w:val="20"/>
              </w:rPr>
              <w:t>Yes(</w:t>
            </w:r>
            <w:proofErr w:type="gramEnd"/>
            <w:r w:rsidRPr="005A1710">
              <w:rPr>
                <w:sz w:val="20"/>
                <w:szCs w:val="20"/>
              </w:rPr>
              <w:t>but some refer.)</w:t>
            </w:r>
          </w:p>
        </w:tc>
        <w:tc>
          <w:tcPr>
            <w:tcW w:w="1796" w:type="dxa"/>
            <w:shd w:val="clear" w:color="auto" w:fill="auto"/>
            <w:tcPrChange w:id="46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47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71" w:type="dxa"/>
            <w:shd w:val="clear" w:color="auto" w:fill="auto"/>
            <w:tcPrChange w:id="48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49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D66D0F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CS</w:t>
            </w:r>
            <w:r w:rsidR="00D66D0F" w:rsidRPr="005A1710">
              <w:rPr>
                <w:sz w:val="20"/>
                <w:szCs w:val="20"/>
              </w:rPr>
              <w:t xml:space="preserve"> &amp; 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50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Proceedings (article)</w:t>
            </w:r>
          </w:p>
        </w:tc>
        <w:tc>
          <w:tcPr>
            <w:tcW w:w="1995" w:type="dxa"/>
            <w:shd w:val="clear" w:color="auto" w:fill="auto"/>
            <w:tcPrChange w:id="51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article</w:t>
            </w:r>
          </w:p>
        </w:tc>
        <w:tc>
          <w:tcPr>
            <w:tcW w:w="1777" w:type="dxa"/>
            <w:shd w:val="clear" w:color="auto" w:fill="auto"/>
            <w:tcPrChange w:id="52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53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proofErr w:type="gramStart"/>
            <w:r w:rsidRPr="005A1710">
              <w:rPr>
                <w:sz w:val="20"/>
                <w:szCs w:val="20"/>
              </w:rPr>
              <w:t>Yes(</w:t>
            </w:r>
            <w:proofErr w:type="gramEnd"/>
            <w:r w:rsidRPr="005A1710">
              <w:rPr>
                <w:sz w:val="20"/>
                <w:szCs w:val="20"/>
              </w:rPr>
              <w:t>but some refer.)</w:t>
            </w:r>
          </w:p>
        </w:tc>
        <w:tc>
          <w:tcPr>
            <w:tcW w:w="1796" w:type="dxa"/>
            <w:shd w:val="clear" w:color="auto" w:fill="auto"/>
            <w:tcPrChange w:id="54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55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71" w:type="dxa"/>
            <w:shd w:val="clear" w:color="auto" w:fill="auto"/>
            <w:tcPrChange w:id="56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57" w:author="Jamaica Jones" w:date="2010-06-07T15:37:00Z">
              <w:tcPr>
                <w:tcW w:w="1551" w:type="dxa"/>
              </w:tcPr>
            </w:tcPrChange>
          </w:tcPr>
          <w:p w:rsidR="001935C6" w:rsidRPr="005A1710" w:rsidRDefault="00D66D0F" w:rsidP="00D66D0F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CS &amp; 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58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 chapter</w:t>
            </w:r>
          </w:p>
        </w:tc>
        <w:tc>
          <w:tcPr>
            <w:tcW w:w="1995" w:type="dxa"/>
            <w:shd w:val="clear" w:color="auto" w:fill="auto"/>
            <w:tcPrChange w:id="59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 chapter</w:t>
            </w:r>
          </w:p>
        </w:tc>
        <w:tc>
          <w:tcPr>
            <w:tcW w:w="1777" w:type="dxa"/>
            <w:shd w:val="clear" w:color="auto" w:fill="auto"/>
            <w:tcPrChange w:id="60" w:author="Jamaica Jones" w:date="2010-06-07T15:37:00Z">
              <w:tcPr>
                <w:tcW w:w="1777" w:type="dxa"/>
              </w:tcPr>
            </w:tcPrChange>
          </w:tcPr>
          <w:p w:rsidR="001935C6" w:rsidRPr="005A1710" w:rsidRDefault="00F53118" w:rsidP="00F5311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61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62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63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71" w:type="dxa"/>
            <w:shd w:val="clear" w:color="auto" w:fill="auto"/>
            <w:tcPrChange w:id="64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65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66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Book forward</w:t>
            </w:r>
          </w:p>
        </w:tc>
        <w:tc>
          <w:tcPr>
            <w:tcW w:w="1995" w:type="dxa"/>
            <w:shd w:val="clear" w:color="auto" w:fill="auto"/>
            <w:tcPrChange w:id="67" w:author="Jamaica Jones" w:date="2010-06-07T15:37:00Z">
              <w:tcPr>
                <w:tcW w:w="1995" w:type="dxa"/>
              </w:tcPr>
            </w:tcPrChange>
          </w:tcPr>
          <w:p w:rsidR="001935C6" w:rsidRPr="005A1710" w:rsidRDefault="00F5311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comments</w:t>
            </w:r>
          </w:p>
        </w:tc>
        <w:tc>
          <w:tcPr>
            <w:tcW w:w="1777" w:type="dxa"/>
            <w:shd w:val="clear" w:color="auto" w:fill="auto"/>
            <w:tcPrChange w:id="68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69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70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71" w:author="Jamaica Jones" w:date="2010-06-07T15:37:00Z">
              <w:tcPr>
                <w:tcW w:w="1774" w:type="dxa"/>
              </w:tcPr>
            </w:tcPrChange>
          </w:tcPr>
          <w:p w:rsidR="001935C6" w:rsidRPr="005A1710" w:rsidRDefault="00E8366F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72" w:author="Jamaica Jones" w:date="2010-06-07T15:37:00Z">
              <w:tcPr>
                <w:tcW w:w="1771" w:type="dxa"/>
              </w:tcPr>
            </w:tcPrChange>
          </w:tcPr>
          <w:p w:rsidR="001935C6" w:rsidRPr="005A1710" w:rsidRDefault="00420958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73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74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Abstract</w:t>
            </w:r>
          </w:p>
        </w:tc>
        <w:tc>
          <w:tcPr>
            <w:tcW w:w="1995" w:type="dxa"/>
            <w:shd w:val="clear" w:color="auto" w:fill="auto"/>
            <w:tcPrChange w:id="75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abstract</w:t>
            </w:r>
          </w:p>
        </w:tc>
        <w:tc>
          <w:tcPr>
            <w:tcW w:w="1777" w:type="dxa"/>
            <w:shd w:val="clear" w:color="auto" w:fill="auto"/>
            <w:tcPrChange w:id="76" w:author="Jamaica Jones" w:date="2010-06-07T15:37:00Z">
              <w:tcPr>
                <w:tcW w:w="1777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77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78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79" w:author="Jamaica Jones" w:date="2010-06-07T15:37:00Z">
              <w:tcPr>
                <w:tcW w:w="1774" w:type="dxa"/>
              </w:tcPr>
            </w:tcPrChange>
          </w:tcPr>
          <w:p w:rsidR="001935C6" w:rsidRPr="005A1710" w:rsidRDefault="00E8366F" w:rsidP="00E8366F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80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81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82" w:author="Jamaica Jones" w:date="2010-06-07T15:37:00Z">
              <w:tcPr>
                <w:tcW w:w="2189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Review</w:t>
            </w:r>
          </w:p>
        </w:tc>
        <w:tc>
          <w:tcPr>
            <w:tcW w:w="1995" w:type="dxa"/>
            <w:shd w:val="clear" w:color="auto" w:fill="auto"/>
            <w:tcPrChange w:id="83" w:author="Jamaica Jones" w:date="2010-06-07T15:37:00Z">
              <w:tcPr>
                <w:tcW w:w="1995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F5311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article</w:t>
            </w:r>
          </w:p>
        </w:tc>
        <w:tc>
          <w:tcPr>
            <w:tcW w:w="1777" w:type="dxa"/>
            <w:shd w:val="clear" w:color="auto" w:fill="auto"/>
            <w:tcPrChange w:id="84" w:author="Jamaica Jones" w:date="2010-06-07T15:37:00Z">
              <w:tcPr>
                <w:tcW w:w="1777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42095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85" w:author="Jamaica Jones" w:date="2010-06-07T15:37:00Z">
              <w:tcPr>
                <w:tcW w:w="1763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86" w:author="Jamaica Jones" w:date="2010-06-07T15:37:00Z">
              <w:tcPr>
                <w:tcW w:w="1796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87" w:author="Jamaica Jones" w:date="2010-06-07T15:37:00Z">
              <w:tcPr>
                <w:tcW w:w="1774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88" w:author="Jamaica Jones" w:date="2010-06-07T15:37:00Z">
              <w:tcPr>
                <w:tcW w:w="177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420958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89" w:author="Jamaica Jones" w:date="2010-06-07T15:37:00Z">
              <w:tcPr>
                <w:tcW w:w="155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RPr="005A1710" w:rsidTr="00B937B0">
        <w:tc>
          <w:tcPr>
            <w:tcW w:w="2189" w:type="dxa"/>
            <w:shd w:val="clear" w:color="auto" w:fill="auto"/>
            <w:tcPrChange w:id="90" w:author="Jamaica Jones" w:date="2010-06-07T15:37:00Z">
              <w:tcPr>
                <w:tcW w:w="2189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Comments on</w:t>
            </w:r>
          </w:p>
        </w:tc>
        <w:tc>
          <w:tcPr>
            <w:tcW w:w="1995" w:type="dxa"/>
            <w:shd w:val="clear" w:color="auto" w:fill="auto"/>
            <w:tcPrChange w:id="91" w:author="Jamaica Jones" w:date="2010-06-07T15:37:00Z">
              <w:tcPr>
                <w:tcW w:w="1995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F5311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Comment</w:t>
            </w:r>
          </w:p>
        </w:tc>
        <w:tc>
          <w:tcPr>
            <w:tcW w:w="1777" w:type="dxa"/>
            <w:shd w:val="clear" w:color="auto" w:fill="auto"/>
            <w:tcPrChange w:id="92" w:author="Jamaica Jones" w:date="2010-06-07T15:37:00Z">
              <w:tcPr>
                <w:tcW w:w="1777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93" w:author="Jamaica Jones" w:date="2010-06-07T15:37:00Z">
              <w:tcPr>
                <w:tcW w:w="1763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94" w:author="Jamaica Jones" w:date="2010-06-07T15:37:00Z">
              <w:tcPr>
                <w:tcW w:w="1796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95" w:author="Jamaica Jones" w:date="2010-06-07T15:37:00Z">
              <w:tcPr>
                <w:tcW w:w="1774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96" w:author="Jamaica Jones" w:date="2010-06-07T15:37:00Z">
              <w:tcPr>
                <w:tcW w:w="1771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97" w:author="Jamaica Jones" w:date="2010-06-07T15:37:00Z">
              <w:tcPr>
                <w:tcW w:w="1551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RPr="005A1710" w:rsidTr="00B937B0">
        <w:tc>
          <w:tcPr>
            <w:tcW w:w="2189" w:type="dxa"/>
            <w:shd w:val="clear" w:color="auto" w:fill="auto"/>
            <w:tcPrChange w:id="98" w:author="Jamaica Jones" w:date="2010-06-07T15:37:00Z">
              <w:tcPr>
                <w:tcW w:w="2189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Reply to comments</w:t>
            </w:r>
          </w:p>
        </w:tc>
        <w:tc>
          <w:tcPr>
            <w:tcW w:w="1995" w:type="dxa"/>
            <w:shd w:val="clear" w:color="auto" w:fill="auto"/>
            <w:tcPrChange w:id="99" w:author="Jamaica Jones" w:date="2010-06-07T15:37:00Z">
              <w:tcPr>
                <w:tcW w:w="1995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F5311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Comment</w:t>
            </w:r>
          </w:p>
        </w:tc>
        <w:tc>
          <w:tcPr>
            <w:tcW w:w="1777" w:type="dxa"/>
            <w:shd w:val="clear" w:color="auto" w:fill="auto"/>
            <w:tcPrChange w:id="100" w:author="Jamaica Jones" w:date="2010-06-07T15:37:00Z">
              <w:tcPr>
                <w:tcW w:w="1777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01" w:author="Jamaica Jones" w:date="2010-06-07T15:37:00Z">
              <w:tcPr>
                <w:tcW w:w="1763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02" w:author="Jamaica Jones" w:date="2010-06-07T15:37:00Z">
              <w:tcPr>
                <w:tcW w:w="1796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03" w:author="Jamaica Jones" w:date="2010-06-07T15:37:00Z">
              <w:tcPr>
                <w:tcW w:w="1774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04" w:author="Jamaica Jones" w:date="2010-06-07T15:37:00Z">
              <w:tcPr>
                <w:tcW w:w="1771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05" w:author="Jamaica Jones" w:date="2010-06-07T15:37:00Z">
              <w:tcPr>
                <w:tcW w:w="1551" w:type="dxa"/>
                <w:tcBorders>
                  <w:bottom w:val="single" w:sz="4" w:space="0" w:color="000000" w:themeColor="text1"/>
                </w:tcBorders>
                <w:shd w:val="clear" w:color="auto" w:fill="FFFF00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06" w:author="Jamaica Jones" w:date="2010-06-07T15:37:00Z">
              <w:tcPr>
                <w:tcW w:w="2189" w:type="dxa"/>
                <w:shd w:val="clear" w:color="auto" w:fill="FFFF00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Obituaries</w:t>
            </w:r>
          </w:p>
        </w:tc>
        <w:tc>
          <w:tcPr>
            <w:tcW w:w="1995" w:type="dxa"/>
            <w:shd w:val="clear" w:color="auto" w:fill="auto"/>
            <w:tcPrChange w:id="107" w:author="Jamaica Jones" w:date="2010-06-07T15:37:00Z">
              <w:tcPr>
                <w:tcW w:w="1995" w:type="dxa"/>
                <w:shd w:val="clear" w:color="auto" w:fill="FFFF00"/>
              </w:tcPr>
            </w:tcPrChange>
          </w:tcPr>
          <w:p w:rsidR="001935C6" w:rsidRPr="005A1710" w:rsidRDefault="00F5311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?</w:t>
            </w:r>
          </w:p>
        </w:tc>
        <w:tc>
          <w:tcPr>
            <w:tcW w:w="1777" w:type="dxa"/>
            <w:shd w:val="clear" w:color="auto" w:fill="auto"/>
            <w:tcPrChange w:id="108" w:author="Jamaica Jones" w:date="2010-06-07T15:37:00Z">
              <w:tcPr>
                <w:tcW w:w="1777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09" w:author="Jamaica Jones" w:date="2010-06-07T15:37:00Z">
              <w:tcPr>
                <w:tcW w:w="1763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10" w:author="Jamaica Jones" w:date="2010-06-07T15:37:00Z">
              <w:tcPr>
                <w:tcW w:w="1796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111" w:author="Jamaica Jones" w:date="2010-06-07T15:37:00Z">
              <w:tcPr>
                <w:tcW w:w="1774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12" w:author="Jamaica Jones" w:date="2010-06-07T15:37:00Z">
              <w:tcPr>
                <w:tcW w:w="1771" w:type="dxa"/>
                <w:shd w:val="clear" w:color="auto" w:fill="FFFF00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551" w:type="dxa"/>
            <w:shd w:val="clear" w:color="auto" w:fill="auto"/>
            <w:tcPrChange w:id="113" w:author="Jamaica Jones" w:date="2010-06-07T15:37:00Z">
              <w:tcPr>
                <w:tcW w:w="1551" w:type="dxa"/>
                <w:shd w:val="clear" w:color="auto" w:fill="FFFF00"/>
              </w:tcPr>
            </w:tcPrChange>
          </w:tcPr>
          <w:p w:rsidR="001935C6" w:rsidRPr="005A1710" w:rsidRDefault="00420958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To Kate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14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Posters</w:t>
            </w:r>
          </w:p>
        </w:tc>
        <w:tc>
          <w:tcPr>
            <w:tcW w:w="1995" w:type="dxa"/>
            <w:shd w:val="clear" w:color="auto" w:fill="auto"/>
            <w:tcPrChange w:id="115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poster</w:t>
            </w:r>
          </w:p>
        </w:tc>
        <w:tc>
          <w:tcPr>
            <w:tcW w:w="1777" w:type="dxa"/>
            <w:shd w:val="clear" w:color="auto" w:fill="auto"/>
            <w:tcPrChange w:id="116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17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18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19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20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21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rPr>
          <w:trHeight w:val="314"/>
          <w:trPrChange w:id="122" w:author="Jamaica Jones" w:date="2010-06-07T15:37:00Z">
            <w:trPr>
              <w:trHeight w:val="314"/>
            </w:trPr>
          </w:trPrChange>
        </w:trPr>
        <w:tc>
          <w:tcPr>
            <w:tcW w:w="2189" w:type="dxa"/>
            <w:shd w:val="clear" w:color="auto" w:fill="auto"/>
            <w:tcPrChange w:id="123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Draft reports</w:t>
            </w:r>
          </w:p>
        </w:tc>
        <w:tc>
          <w:tcPr>
            <w:tcW w:w="1995" w:type="dxa"/>
            <w:shd w:val="clear" w:color="auto" w:fill="auto"/>
            <w:tcPrChange w:id="124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report</w:t>
            </w:r>
          </w:p>
        </w:tc>
        <w:tc>
          <w:tcPr>
            <w:tcW w:w="1777" w:type="dxa"/>
            <w:shd w:val="clear" w:color="auto" w:fill="auto"/>
            <w:tcPrChange w:id="125" w:author="Jamaica Jones" w:date="2010-06-07T15:37:00Z">
              <w:tcPr>
                <w:tcW w:w="1777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26" w:author="Jamaica Jones" w:date="2010-06-07T15:37:00Z">
              <w:tcPr>
                <w:tcW w:w="1763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27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28" w:author="Jamaica Jones" w:date="2010-06-07T15:37:00Z">
              <w:tcPr>
                <w:tcW w:w="1774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29" w:author="Jamaica Jones" w:date="2010-06-07T15:37:00Z">
              <w:tcPr>
                <w:tcW w:w="1771" w:type="dxa"/>
              </w:tcPr>
            </w:tcPrChange>
          </w:tcPr>
          <w:p w:rsidR="001935C6" w:rsidRPr="005A1710" w:rsidRDefault="00F53118" w:rsidP="00F5311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30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31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Prelim reports</w:t>
            </w:r>
          </w:p>
        </w:tc>
        <w:tc>
          <w:tcPr>
            <w:tcW w:w="1995" w:type="dxa"/>
            <w:shd w:val="clear" w:color="auto" w:fill="auto"/>
            <w:tcPrChange w:id="132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report</w:t>
            </w:r>
          </w:p>
        </w:tc>
        <w:tc>
          <w:tcPr>
            <w:tcW w:w="1777" w:type="dxa"/>
            <w:shd w:val="clear" w:color="auto" w:fill="auto"/>
            <w:tcPrChange w:id="133" w:author="Jamaica Jones" w:date="2010-06-07T15:37:00Z">
              <w:tcPr>
                <w:tcW w:w="1777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34" w:author="Jamaica Jones" w:date="2010-06-07T15:37:00Z">
              <w:tcPr>
                <w:tcW w:w="1763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35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36" w:author="Jamaica Jones" w:date="2010-06-07T15:37:00Z">
              <w:tcPr>
                <w:tcW w:w="1774" w:type="dxa"/>
              </w:tcPr>
            </w:tcPrChange>
          </w:tcPr>
          <w:p w:rsidR="001935C6" w:rsidRPr="005A1710" w:rsidRDefault="0042095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37" w:author="Jamaica Jones" w:date="2010-06-07T15:37:00Z">
              <w:tcPr>
                <w:tcW w:w="1771" w:type="dxa"/>
              </w:tcPr>
            </w:tcPrChange>
          </w:tcPr>
          <w:p w:rsidR="001935C6" w:rsidRPr="005A1710" w:rsidRDefault="00F53118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38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39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In preparation man.</w:t>
            </w:r>
          </w:p>
        </w:tc>
        <w:tc>
          <w:tcPr>
            <w:tcW w:w="1995" w:type="dxa"/>
            <w:shd w:val="clear" w:color="auto" w:fill="auto"/>
            <w:tcPrChange w:id="140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manuscript</w:t>
            </w:r>
          </w:p>
        </w:tc>
        <w:tc>
          <w:tcPr>
            <w:tcW w:w="1777" w:type="dxa"/>
            <w:shd w:val="clear" w:color="auto" w:fill="auto"/>
            <w:tcPrChange w:id="141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42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43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144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45" w:author="Jamaica Jones" w:date="2010-06-07T15:37:00Z">
              <w:tcPr>
                <w:tcW w:w="1771" w:type="dxa"/>
              </w:tcPr>
            </w:tcPrChange>
          </w:tcPr>
          <w:p w:rsidR="001935C6" w:rsidRPr="005A1710" w:rsidRDefault="00FD1C98" w:rsidP="0042095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551" w:type="dxa"/>
            <w:shd w:val="clear" w:color="auto" w:fill="auto"/>
            <w:tcPrChange w:id="146" w:author="Jamaica Jones" w:date="2010-06-07T15:37:00Z">
              <w:tcPr>
                <w:tcW w:w="1551" w:type="dxa"/>
              </w:tcPr>
            </w:tcPrChange>
          </w:tcPr>
          <w:p w:rsidR="001935C6" w:rsidRPr="005A1710" w:rsidRDefault="00FD1C98" w:rsidP="005A1710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H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47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Operations manuals</w:t>
            </w:r>
          </w:p>
        </w:tc>
        <w:tc>
          <w:tcPr>
            <w:tcW w:w="1995" w:type="dxa"/>
            <w:shd w:val="clear" w:color="auto" w:fill="auto"/>
            <w:tcPrChange w:id="148" w:author="Jamaica Jones" w:date="2010-06-07T15:37:00Z">
              <w:tcPr>
                <w:tcW w:w="1995" w:type="dxa"/>
              </w:tcPr>
            </w:tcPrChange>
          </w:tcPr>
          <w:p w:rsidR="001935C6" w:rsidRPr="005A1710" w:rsidRDefault="00FD1C9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Manual</w:t>
            </w:r>
          </w:p>
        </w:tc>
        <w:tc>
          <w:tcPr>
            <w:tcW w:w="1777" w:type="dxa"/>
            <w:shd w:val="clear" w:color="auto" w:fill="auto"/>
            <w:tcPrChange w:id="149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50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51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152" w:author="Jamaica Jones" w:date="2010-06-07T15:37:00Z">
              <w:tcPr>
                <w:tcW w:w="1774" w:type="dxa"/>
              </w:tcPr>
            </w:tcPrChange>
          </w:tcPr>
          <w:p w:rsidR="001935C6" w:rsidRPr="005A1710" w:rsidRDefault="00FD1C9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53" w:author="Jamaica Jones" w:date="2010-06-07T15:37:00Z">
              <w:tcPr>
                <w:tcW w:w="1771" w:type="dxa"/>
              </w:tcPr>
            </w:tcPrChange>
          </w:tcPr>
          <w:p w:rsidR="001935C6" w:rsidRPr="005A1710" w:rsidRDefault="00FD1C98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54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55" w:author="Jamaica Jones" w:date="2010-06-07T15:37:00Z">
              <w:tcPr>
                <w:tcW w:w="2189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Inform tech sum.</w:t>
            </w:r>
          </w:p>
        </w:tc>
        <w:tc>
          <w:tcPr>
            <w:tcW w:w="1995" w:type="dxa"/>
            <w:shd w:val="clear" w:color="auto" w:fill="auto"/>
            <w:tcPrChange w:id="156" w:author="Jamaica Jones" w:date="2010-06-07T15:37:00Z">
              <w:tcPr>
                <w:tcW w:w="1995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FD1C9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Notes</w:t>
            </w:r>
          </w:p>
        </w:tc>
        <w:tc>
          <w:tcPr>
            <w:tcW w:w="1777" w:type="dxa"/>
            <w:shd w:val="clear" w:color="auto" w:fill="auto"/>
            <w:tcPrChange w:id="157" w:author="Jamaica Jones" w:date="2010-06-07T15:37:00Z">
              <w:tcPr>
                <w:tcW w:w="1777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FD1C9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58" w:author="Jamaica Jones" w:date="2010-06-07T15:37:00Z">
              <w:tcPr>
                <w:tcW w:w="1763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FD1C98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59" w:author="Jamaica Jones" w:date="2010-06-07T15:37:00Z">
              <w:tcPr>
                <w:tcW w:w="1796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60" w:author="Jamaica Jones" w:date="2010-06-07T15:37:00Z">
              <w:tcPr>
                <w:tcW w:w="1774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FD1C98" w:rsidP="00FD1C9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61" w:author="Jamaica Jones" w:date="2010-06-07T15:37:00Z">
              <w:tcPr>
                <w:tcW w:w="177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FD1C98" w:rsidP="00FD1C9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62" w:author="Jamaica Jones" w:date="2010-06-07T15:37:00Z">
              <w:tcPr>
                <w:tcW w:w="155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163" w:author="Jamaica Jones" w:date="2010-06-07T15:37:00Z">
              <w:tcPr>
                <w:tcW w:w="2189" w:type="dxa"/>
                <w:shd w:val="clear" w:color="auto" w:fill="FFFF00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Correspondence</w:t>
            </w:r>
          </w:p>
        </w:tc>
        <w:tc>
          <w:tcPr>
            <w:tcW w:w="1995" w:type="dxa"/>
            <w:shd w:val="clear" w:color="auto" w:fill="auto"/>
            <w:tcPrChange w:id="164" w:author="Jamaica Jones" w:date="2010-06-07T15:37:00Z">
              <w:tcPr>
                <w:tcW w:w="1995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Correspondence</w:t>
            </w:r>
          </w:p>
        </w:tc>
        <w:tc>
          <w:tcPr>
            <w:tcW w:w="1777" w:type="dxa"/>
            <w:shd w:val="clear" w:color="auto" w:fill="auto"/>
            <w:tcPrChange w:id="165" w:author="Jamaica Jones" w:date="2010-06-07T15:37:00Z">
              <w:tcPr>
                <w:tcW w:w="1777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166" w:author="Jamaica Jones" w:date="2010-06-07T15:37:00Z">
              <w:tcPr>
                <w:tcW w:w="1763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167" w:author="Jamaica Jones" w:date="2010-06-07T15:37:00Z">
              <w:tcPr>
                <w:tcW w:w="1796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168" w:author="Jamaica Jones" w:date="2010-06-07T15:37:00Z">
              <w:tcPr>
                <w:tcW w:w="1774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69" w:author="Jamaica Jones" w:date="2010-06-07T15:37:00Z">
              <w:tcPr>
                <w:tcW w:w="1771" w:type="dxa"/>
                <w:shd w:val="clear" w:color="auto" w:fill="FFFF00"/>
              </w:tcPr>
            </w:tcPrChange>
          </w:tcPr>
          <w:p w:rsidR="001935C6" w:rsidRPr="005A1710" w:rsidRDefault="00FD1C98" w:rsidP="00FD1C9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551" w:type="dxa"/>
            <w:shd w:val="clear" w:color="auto" w:fill="auto"/>
            <w:tcPrChange w:id="170" w:author="Jamaica Jones" w:date="2010-06-07T15:37:00Z">
              <w:tcPr>
                <w:tcW w:w="1551" w:type="dxa"/>
                <w:shd w:val="clear" w:color="auto" w:fill="FFFF00"/>
              </w:tcPr>
            </w:tcPrChange>
          </w:tcPr>
          <w:p w:rsidR="001935C6" w:rsidRPr="005A1710" w:rsidRDefault="00530738" w:rsidP="006B3CB7">
            <w:pPr>
              <w:jc w:val="center"/>
              <w:rPr>
                <w:sz w:val="20"/>
                <w:szCs w:val="20"/>
              </w:rPr>
            </w:pPr>
            <w:ins w:id="171" w:author="Jamaica Jones" w:date="2010-04-05T09:54:00Z">
              <w:r>
                <w:rPr>
                  <w:sz w:val="20"/>
                  <w:szCs w:val="20"/>
                </w:rPr>
                <w:t>To Kate</w:t>
              </w:r>
            </w:ins>
            <w:del w:id="172" w:author="Jamaica Jones" w:date="2010-04-05T09:54:00Z">
              <w:r w:rsidDel="00530738">
                <w:rPr>
                  <w:sz w:val="20"/>
                  <w:szCs w:val="20"/>
                </w:rPr>
                <w:delText>H</w:delText>
              </w:r>
            </w:del>
          </w:p>
        </w:tc>
      </w:tr>
      <w:tr w:rsidR="001935C6" w:rsidTr="00B937B0">
        <w:tc>
          <w:tcPr>
            <w:tcW w:w="2189" w:type="dxa"/>
            <w:shd w:val="clear" w:color="auto" w:fill="auto"/>
            <w:tcPrChange w:id="173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Animation/image</w:t>
            </w:r>
          </w:p>
        </w:tc>
        <w:tc>
          <w:tcPr>
            <w:tcW w:w="1995" w:type="dxa"/>
            <w:shd w:val="clear" w:color="auto" w:fill="auto"/>
            <w:tcPrChange w:id="174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Animation/image</w:t>
            </w:r>
          </w:p>
        </w:tc>
        <w:tc>
          <w:tcPr>
            <w:tcW w:w="1777" w:type="dxa"/>
            <w:shd w:val="clear" w:color="auto" w:fill="auto"/>
            <w:tcPrChange w:id="175" w:author="Jamaica Jones" w:date="2010-06-07T15:37:00Z">
              <w:tcPr>
                <w:tcW w:w="1777" w:type="dxa"/>
              </w:tcPr>
            </w:tcPrChange>
          </w:tcPr>
          <w:p w:rsidR="001935C6" w:rsidRPr="005A1710" w:rsidRDefault="00530738" w:rsidP="003E21BE">
            <w:pPr>
              <w:jc w:val="center"/>
              <w:rPr>
                <w:sz w:val="20"/>
                <w:szCs w:val="20"/>
              </w:rPr>
            </w:pPr>
            <w:ins w:id="176" w:author="Jamaica Jones" w:date="2010-04-05T09:54:00Z">
              <w:r>
                <w:rPr>
                  <w:sz w:val="20"/>
                  <w:szCs w:val="20"/>
                </w:rPr>
                <w:t>No</w:t>
              </w:r>
            </w:ins>
            <w:del w:id="177" w:author="Jamaica Jones" w:date="2010-04-05T09:54:00Z">
              <w:r w:rsidR="001935C6" w:rsidRPr="005A1710" w:rsidDel="00530738">
                <w:rPr>
                  <w:sz w:val="20"/>
                  <w:szCs w:val="20"/>
                </w:rPr>
                <w:delText>?</w:delText>
              </w:r>
            </w:del>
          </w:p>
        </w:tc>
        <w:tc>
          <w:tcPr>
            <w:tcW w:w="1763" w:type="dxa"/>
            <w:shd w:val="clear" w:color="auto" w:fill="auto"/>
            <w:tcPrChange w:id="178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del w:id="179" w:author="Jamaica Jones" w:date="2010-04-05T09:54:00Z">
              <w:r w:rsidRPr="005A1710" w:rsidDel="00530738">
                <w:rPr>
                  <w:sz w:val="20"/>
                  <w:szCs w:val="20"/>
                </w:rPr>
                <w:delText>?</w:delText>
              </w:r>
            </w:del>
            <w:ins w:id="180" w:author="Jamaica Jones" w:date="2010-04-05T09:56:00Z">
              <w:r w:rsidR="00EE6B80"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96" w:type="dxa"/>
            <w:shd w:val="clear" w:color="auto" w:fill="auto"/>
            <w:tcPrChange w:id="181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82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83" w:author="Jamaica Jones" w:date="2010-06-07T15:37:00Z">
              <w:tcPr>
                <w:tcW w:w="1771" w:type="dxa"/>
              </w:tcPr>
            </w:tcPrChange>
          </w:tcPr>
          <w:p w:rsidR="001935C6" w:rsidRPr="005A1710" w:rsidRDefault="00F53118" w:rsidP="00F5311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84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del w:id="185" w:author="Jamaica Jones" w:date="2010-04-05T09:55:00Z">
              <w:r w:rsidRPr="005A1710" w:rsidDel="00530738">
                <w:rPr>
                  <w:sz w:val="20"/>
                  <w:szCs w:val="20"/>
                </w:rPr>
                <w:delText>H</w:delText>
              </w:r>
            </w:del>
            <w:ins w:id="186" w:author="Jamaica Jones" w:date="2010-04-05T09:55:00Z">
              <w:r w:rsidR="00530738">
                <w:rPr>
                  <w:sz w:val="20"/>
                  <w:szCs w:val="20"/>
                </w:rPr>
                <w:t>OS</w:t>
              </w:r>
            </w:ins>
          </w:p>
        </w:tc>
      </w:tr>
      <w:tr w:rsidR="001935C6" w:rsidTr="00B937B0">
        <w:tc>
          <w:tcPr>
            <w:tcW w:w="2189" w:type="dxa"/>
            <w:shd w:val="clear" w:color="auto" w:fill="auto"/>
            <w:tcPrChange w:id="187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proofErr w:type="spellStart"/>
            <w:r w:rsidRPr="005A1710">
              <w:rPr>
                <w:sz w:val="20"/>
                <w:szCs w:val="20"/>
              </w:rPr>
              <w:t>Biblio</w:t>
            </w:r>
            <w:proofErr w:type="spellEnd"/>
            <w:r w:rsidRPr="005A1710">
              <w:rPr>
                <w:sz w:val="20"/>
                <w:szCs w:val="20"/>
              </w:rPr>
              <w:t>/index</w:t>
            </w:r>
          </w:p>
        </w:tc>
        <w:tc>
          <w:tcPr>
            <w:tcW w:w="1995" w:type="dxa"/>
            <w:shd w:val="clear" w:color="auto" w:fill="auto"/>
            <w:tcPrChange w:id="188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proofErr w:type="spellStart"/>
            <w:r w:rsidRPr="005A1710">
              <w:rPr>
                <w:sz w:val="20"/>
                <w:szCs w:val="20"/>
              </w:rPr>
              <w:t>Biblio</w:t>
            </w:r>
            <w:proofErr w:type="spellEnd"/>
            <w:r w:rsidRPr="005A1710">
              <w:rPr>
                <w:sz w:val="20"/>
                <w:szCs w:val="20"/>
              </w:rPr>
              <w:t>/index</w:t>
            </w:r>
          </w:p>
        </w:tc>
        <w:tc>
          <w:tcPr>
            <w:tcW w:w="1777" w:type="dxa"/>
            <w:shd w:val="clear" w:color="auto" w:fill="auto"/>
            <w:tcPrChange w:id="189" w:author="Jamaica Jones" w:date="2010-06-07T15:37:00Z">
              <w:tcPr>
                <w:tcW w:w="1777" w:type="dxa"/>
              </w:tcPr>
            </w:tcPrChange>
          </w:tcPr>
          <w:p w:rsidR="001935C6" w:rsidRPr="005A1710" w:rsidRDefault="00530738" w:rsidP="003E21BE">
            <w:pPr>
              <w:jc w:val="center"/>
              <w:rPr>
                <w:sz w:val="20"/>
                <w:szCs w:val="20"/>
              </w:rPr>
            </w:pPr>
            <w:ins w:id="190" w:author="Jamaica Jones" w:date="2010-04-05T09:55:00Z">
              <w:r>
                <w:rPr>
                  <w:sz w:val="20"/>
                  <w:szCs w:val="20"/>
                </w:rPr>
                <w:t>No</w:t>
              </w:r>
            </w:ins>
          </w:p>
        </w:tc>
        <w:tc>
          <w:tcPr>
            <w:tcW w:w="1763" w:type="dxa"/>
            <w:shd w:val="clear" w:color="auto" w:fill="auto"/>
            <w:tcPrChange w:id="191" w:author="Jamaica Jones" w:date="2010-06-07T15:37:00Z">
              <w:tcPr>
                <w:tcW w:w="1763" w:type="dxa"/>
              </w:tcPr>
            </w:tcPrChange>
          </w:tcPr>
          <w:p w:rsidR="001935C6" w:rsidRPr="005A1710" w:rsidRDefault="00EE6B80" w:rsidP="003E21BE">
            <w:pPr>
              <w:jc w:val="center"/>
              <w:rPr>
                <w:sz w:val="20"/>
                <w:szCs w:val="20"/>
              </w:rPr>
            </w:pPr>
            <w:ins w:id="192" w:author="Jamaica Jones" w:date="2010-04-05T09:56:00Z">
              <w:r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96" w:type="dxa"/>
            <w:shd w:val="clear" w:color="auto" w:fill="auto"/>
            <w:tcPrChange w:id="193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194" w:author="Jamaica Jones" w:date="2010-06-07T15:37:00Z">
              <w:tcPr>
                <w:tcW w:w="1774" w:type="dxa"/>
              </w:tcPr>
            </w:tcPrChange>
          </w:tcPr>
          <w:p w:rsidR="001935C6" w:rsidRPr="005A1710" w:rsidRDefault="005D5B33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195" w:author="Jamaica Jones" w:date="2010-06-07T15:37:00Z">
              <w:tcPr>
                <w:tcW w:w="1771" w:type="dxa"/>
              </w:tcPr>
            </w:tcPrChange>
          </w:tcPr>
          <w:p w:rsidR="001935C6" w:rsidRPr="005A1710" w:rsidRDefault="005D5B33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196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del w:id="197" w:author="Jamaica Jones" w:date="2010-04-05T09:55:00Z">
              <w:r w:rsidRPr="005A1710" w:rsidDel="00530738">
                <w:rPr>
                  <w:sz w:val="20"/>
                  <w:szCs w:val="20"/>
                </w:rPr>
                <w:delText>H</w:delText>
              </w:r>
            </w:del>
            <w:ins w:id="198" w:author="Jamaica Jones" w:date="2010-04-05T09:55:00Z">
              <w:r w:rsidR="00530738">
                <w:rPr>
                  <w:sz w:val="20"/>
                  <w:szCs w:val="20"/>
                </w:rPr>
                <w:t>OS</w:t>
              </w:r>
            </w:ins>
          </w:p>
        </w:tc>
      </w:tr>
      <w:tr w:rsidR="001935C6" w:rsidTr="00B937B0">
        <w:tc>
          <w:tcPr>
            <w:tcW w:w="2189" w:type="dxa"/>
            <w:shd w:val="clear" w:color="auto" w:fill="auto"/>
            <w:tcPrChange w:id="199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Blog/email list</w:t>
            </w:r>
          </w:p>
        </w:tc>
        <w:tc>
          <w:tcPr>
            <w:tcW w:w="1995" w:type="dxa"/>
            <w:shd w:val="clear" w:color="auto" w:fill="auto"/>
            <w:tcPrChange w:id="200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Blog/email list</w:t>
            </w:r>
          </w:p>
        </w:tc>
        <w:tc>
          <w:tcPr>
            <w:tcW w:w="1777" w:type="dxa"/>
            <w:shd w:val="clear" w:color="auto" w:fill="auto"/>
            <w:tcPrChange w:id="201" w:author="Jamaica Jones" w:date="2010-06-07T15:37:00Z">
              <w:tcPr>
                <w:tcW w:w="1777" w:type="dxa"/>
              </w:tcPr>
            </w:tcPrChange>
          </w:tcPr>
          <w:p w:rsidR="001935C6" w:rsidRPr="005A1710" w:rsidRDefault="00530738" w:rsidP="003E21BE">
            <w:pPr>
              <w:jc w:val="center"/>
              <w:rPr>
                <w:sz w:val="20"/>
                <w:szCs w:val="20"/>
              </w:rPr>
            </w:pPr>
            <w:ins w:id="202" w:author="Jamaica Jones" w:date="2010-04-05T09:55:00Z">
              <w:r>
                <w:rPr>
                  <w:sz w:val="20"/>
                  <w:szCs w:val="20"/>
                </w:rPr>
                <w:t>No</w:t>
              </w:r>
            </w:ins>
          </w:p>
        </w:tc>
        <w:tc>
          <w:tcPr>
            <w:tcW w:w="1763" w:type="dxa"/>
            <w:shd w:val="clear" w:color="auto" w:fill="auto"/>
            <w:tcPrChange w:id="203" w:author="Jamaica Jones" w:date="2010-06-07T15:37:00Z">
              <w:tcPr>
                <w:tcW w:w="1763" w:type="dxa"/>
              </w:tcPr>
            </w:tcPrChange>
          </w:tcPr>
          <w:p w:rsidR="001935C6" w:rsidRPr="005A1710" w:rsidRDefault="00EE6B80" w:rsidP="003E21BE">
            <w:pPr>
              <w:jc w:val="center"/>
              <w:rPr>
                <w:sz w:val="20"/>
                <w:szCs w:val="20"/>
              </w:rPr>
            </w:pPr>
            <w:ins w:id="204" w:author="Jamaica Jones" w:date="2010-04-05T09:56:00Z">
              <w:r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96" w:type="dxa"/>
            <w:shd w:val="clear" w:color="auto" w:fill="auto"/>
            <w:tcPrChange w:id="205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206" w:author="Jamaica Jones" w:date="2010-06-07T15:37:00Z">
              <w:tcPr>
                <w:tcW w:w="1774" w:type="dxa"/>
              </w:tcPr>
            </w:tcPrChange>
          </w:tcPr>
          <w:p w:rsidR="001935C6" w:rsidRPr="005A1710" w:rsidRDefault="005D5B33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07" w:author="Jamaica Jones" w:date="2010-06-07T15:37:00Z">
              <w:tcPr>
                <w:tcW w:w="1771" w:type="dxa"/>
              </w:tcPr>
            </w:tcPrChange>
          </w:tcPr>
          <w:p w:rsidR="001935C6" w:rsidRPr="005A1710" w:rsidRDefault="005D5B33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08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09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Dataset</w:t>
            </w:r>
          </w:p>
        </w:tc>
        <w:tc>
          <w:tcPr>
            <w:tcW w:w="1995" w:type="dxa"/>
            <w:shd w:val="clear" w:color="auto" w:fill="auto"/>
            <w:tcPrChange w:id="210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Dataset</w:t>
            </w:r>
          </w:p>
        </w:tc>
        <w:tc>
          <w:tcPr>
            <w:tcW w:w="1777" w:type="dxa"/>
            <w:shd w:val="clear" w:color="auto" w:fill="auto"/>
            <w:tcPrChange w:id="211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12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13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14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15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16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H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17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Encyclopedia</w:t>
            </w:r>
          </w:p>
        </w:tc>
        <w:tc>
          <w:tcPr>
            <w:tcW w:w="1995" w:type="dxa"/>
            <w:shd w:val="clear" w:color="auto" w:fill="auto"/>
            <w:tcPrChange w:id="218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Encyclopedia</w:t>
            </w:r>
          </w:p>
        </w:tc>
        <w:tc>
          <w:tcPr>
            <w:tcW w:w="1777" w:type="dxa"/>
            <w:shd w:val="clear" w:color="auto" w:fill="auto"/>
            <w:tcPrChange w:id="219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20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21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222" w:author="Jamaica Jones" w:date="2010-06-07T15:37:00Z">
              <w:tcPr>
                <w:tcW w:w="1774" w:type="dxa"/>
              </w:tcPr>
            </w:tcPrChange>
          </w:tcPr>
          <w:p w:rsidR="001935C6" w:rsidRPr="005A1710" w:rsidRDefault="005D5B33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23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24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25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Event</w:t>
            </w:r>
          </w:p>
        </w:tc>
        <w:tc>
          <w:tcPr>
            <w:tcW w:w="1995" w:type="dxa"/>
            <w:shd w:val="clear" w:color="auto" w:fill="auto"/>
            <w:tcPrChange w:id="226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Event</w:t>
            </w:r>
          </w:p>
        </w:tc>
        <w:tc>
          <w:tcPr>
            <w:tcW w:w="1777" w:type="dxa"/>
            <w:shd w:val="clear" w:color="auto" w:fill="auto"/>
            <w:tcPrChange w:id="227" w:author="Jamaica Jones" w:date="2010-06-07T15:37:00Z">
              <w:tcPr>
                <w:tcW w:w="1777" w:type="dxa"/>
              </w:tcPr>
            </w:tcPrChange>
          </w:tcPr>
          <w:p w:rsidR="001935C6" w:rsidRPr="005A1710" w:rsidRDefault="00EE6B80" w:rsidP="003E21BE">
            <w:pPr>
              <w:jc w:val="center"/>
              <w:rPr>
                <w:sz w:val="20"/>
                <w:szCs w:val="20"/>
              </w:rPr>
            </w:pPr>
            <w:ins w:id="228" w:author="Jamaica Jones" w:date="2010-04-05T09:56:00Z">
              <w:r>
                <w:rPr>
                  <w:sz w:val="20"/>
                  <w:szCs w:val="20"/>
                </w:rPr>
                <w:t>No</w:t>
              </w:r>
            </w:ins>
          </w:p>
        </w:tc>
        <w:tc>
          <w:tcPr>
            <w:tcW w:w="1763" w:type="dxa"/>
            <w:shd w:val="clear" w:color="auto" w:fill="auto"/>
            <w:tcPrChange w:id="229" w:author="Jamaica Jones" w:date="2010-06-07T15:37:00Z">
              <w:tcPr>
                <w:tcW w:w="1763" w:type="dxa"/>
              </w:tcPr>
            </w:tcPrChange>
          </w:tcPr>
          <w:p w:rsidR="001935C6" w:rsidRPr="005A1710" w:rsidRDefault="00954F19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30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231" w:author="Jamaica Jones" w:date="2010-06-07T15:37:00Z">
              <w:tcPr>
                <w:tcW w:w="1774" w:type="dxa"/>
              </w:tcPr>
            </w:tcPrChange>
          </w:tcPr>
          <w:p w:rsidR="001935C6" w:rsidRPr="005A1710" w:rsidRDefault="00954F19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32" w:author="Jamaica Jones" w:date="2010-06-07T15:37:00Z">
              <w:tcPr>
                <w:tcW w:w="1771" w:type="dxa"/>
              </w:tcPr>
            </w:tcPrChange>
          </w:tcPr>
          <w:p w:rsidR="001935C6" w:rsidRPr="005A1710" w:rsidRDefault="00954F19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33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34" w:author="Jamaica Jones" w:date="2010-06-07T15:37:00Z">
              <w:tcPr>
                <w:tcW w:w="2189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Interactive resource</w:t>
            </w:r>
          </w:p>
        </w:tc>
        <w:tc>
          <w:tcPr>
            <w:tcW w:w="1995" w:type="dxa"/>
            <w:shd w:val="clear" w:color="auto" w:fill="auto"/>
            <w:tcPrChange w:id="235" w:author="Jamaica Jones" w:date="2010-06-07T15:37:00Z">
              <w:tcPr>
                <w:tcW w:w="1995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Interactive</w:t>
            </w:r>
          </w:p>
        </w:tc>
        <w:tc>
          <w:tcPr>
            <w:tcW w:w="1777" w:type="dxa"/>
            <w:shd w:val="clear" w:color="auto" w:fill="auto"/>
            <w:tcPrChange w:id="236" w:author="Jamaica Jones" w:date="2010-06-07T15:37:00Z">
              <w:tcPr>
                <w:tcW w:w="1777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37" w:author="Jamaica Jones" w:date="2010-06-07T15:37:00Z">
              <w:tcPr>
                <w:tcW w:w="1763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38" w:author="Jamaica Jones" w:date="2010-06-07T15:37:00Z">
              <w:tcPr>
                <w:tcW w:w="1796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954F19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39" w:author="Jamaica Jones" w:date="2010-06-07T15:37:00Z">
              <w:tcPr>
                <w:tcW w:w="1774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954F19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40" w:author="Jamaica Jones" w:date="2010-06-07T15:37:00Z">
              <w:tcPr>
                <w:tcW w:w="177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41" w:author="Jamaica Jones" w:date="2010-06-07T15:37:00Z">
              <w:tcPr>
                <w:tcW w:w="1551" w:type="dxa"/>
                <w:tcBorders>
                  <w:bottom w:val="single" w:sz="4" w:space="0" w:color="000000" w:themeColor="text1"/>
                </w:tcBorders>
              </w:tcPr>
            </w:tcPrChange>
          </w:tcPr>
          <w:p w:rsidR="001935C6" w:rsidRPr="005A1710" w:rsidRDefault="00D66D0F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42" w:author="Jamaica Jones" w:date="2010-06-07T15:37:00Z">
              <w:tcPr>
                <w:tcW w:w="2189" w:type="dxa"/>
                <w:shd w:val="clear" w:color="auto" w:fill="FFFF00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Manuscript</w:t>
            </w:r>
          </w:p>
        </w:tc>
        <w:tc>
          <w:tcPr>
            <w:tcW w:w="1995" w:type="dxa"/>
            <w:shd w:val="clear" w:color="auto" w:fill="auto"/>
            <w:tcPrChange w:id="243" w:author="Jamaica Jones" w:date="2010-06-07T15:37:00Z">
              <w:tcPr>
                <w:tcW w:w="1995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Manuscript</w:t>
            </w:r>
          </w:p>
        </w:tc>
        <w:tc>
          <w:tcPr>
            <w:tcW w:w="1777" w:type="dxa"/>
            <w:shd w:val="clear" w:color="auto" w:fill="auto"/>
            <w:tcPrChange w:id="244" w:author="Jamaica Jones" w:date="2010-06-07T15:37:00Z">
              <w:tcPr>
                <w:tcW w:w="1777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45" w:author="Jamaica Jones" w:date="2010-06-07T15:37:00Z">
              <w:tcPr>
                <w:tcW w:w="1763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46" w:author="Jamaica Jones" w:date="2010-06-07T15:37:00Z">
              <w:tcPr>
                <w:tcW w:w="1796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47" w:author="Jamaica Jones" w:date="2010-06-07T15:37:00Z">
              <w:tcPr>
                <w:tcW w:w="1774" w:type="dxa"/>
                <w:shd w:val="clear" w:color="auto" w:fill="FFFF00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48" w:author="Jamaica Jones" w:date="2010-06-07T15:37:00Z">
              <w:tcPr>
                <w:tcW w:w="1771" w:type="dxa"/>
                <w:shd w:val="clear" w:color="auto" w:fill="FFFF00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49" w:author="Jamaica Jones" w:date="2010-06-07T15:37:00Z">
              <w:tcPr>
                <w:tcW w:w="1551" w:type="dxa"/>
                <w:shd w:val="clear" w:color="auto" w:fill="FFFF00"/>
              </w:tcPr>
            </w:tcPrChange>
          </w:tcPr>
          <w:p w:rsidR="001935C6" w:rsidRPr="005A1710" w:rsidRDefault="00D66D0F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50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Newsletter</w:t>
            </w:r>
          </w:p>
        </w:tc>
        <w:tc>
          <w:tcPr>
            <w:tcW w:w="1995" w:type="dxa"/>
            <w:shd w:val="clear" w:color="auto" w:fill="auto"/>
            <w:tcPrChange w:id="251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Newsletter</w:t>
            </w:r>
          </w:p>
        </w:tc>
        <w:tc>
          <w:tcPr>
            <w:tcW w:w="1777" w:type="dxa"/>
            <w:shd w:val="clear" w:color="auto" w:fill="auto"/>
            <w:tcPrChange w:id="252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53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54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55" w:author="Jamaica Jones" w:date="2010-06-07T15:37:00Z">
              <w:tcPr>
                <w:tcW w:w="1774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56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57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58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Notes</w:t>
            </w:r>
          </w:p>
        </w:tc>
        <w:tc>
          <w:tcPr>
            <w:tcW w:w="1995" w:type="dxa"/>
            <w:shd w:val="clear" w:color="auto" w:fill="auto"/>
            <w:tcPrChange w:id="259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Notes</w:t>
            </w:r>
          </w:p>
        </w:tc>
        <w:tc>
          <w:tcPr>
            <w:tcW w:w="1777" w:type="dxa"/>
            <w:shd w:val="clear" w:color="auto" w:fill="auto"/>
            <w:tcPrChange w:id="260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61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62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63" w:author="Jamaica Jones" w:date="2010-06-07T15:37:00Z">
              <w:tcPr>
                <w:tcW w:w="1774" w:type="dxa"/>
              </w:tcPr>
            </w:tcPrChange>
          </w:tcPr>
          <w:p w:rsidR="001935C6" w:rsidRPr="005A1710" w:rsidRDefault="000E38C9" w:rsidP="000E38C9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64" w:author="Jamaica Jones" w:date="2010-06-07T15:37:00Z">
              <w:tcPr>
                <w:tcW w:w="1771" w:type="dxa"/>
              </w:tcPr>
            </w:tcPrChange>
          </w:tcPr>
          <w:p w:rsidR="001935C6" w:rsidRPr="005A1710" w:rsidRDefault="000E38C9" w:rsidP="000E38C9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551" w:type="dxa"/>
            <w:shd w:val="clear" w:color="auto" w:fill="auto"/>
            <w:tcPrChange w:id="265" w:author="Jamaica Jones" w:date="2010-06-07T15:37:00Z">
              <w:tcPr>
                <w:tcW w:w="1551" w:type="dxa"/>
              </w:tcPr>
            </w:tcPrChange>
          </w:tcPr>
          <w:p w:rsidR="001935C6" w:rsidRPr="005A1710" w:rsidRDefault="001A02D8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H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66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Preprint</w:t>
            </w:r>
          </w:p>
        </w:tc>
        <w:tc>
          <w:tcPr>
            <w:tcW w:w="1995" w:type="dxa"/>
            <w:shd w:val="clear" w:color="auto" w:fill="auto"/>
            <w:tcPrChange w:id="267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Preprint</w:t>
            </w:r>
          </w:p>
        </w:tc>
        <w:tc>
          <w:tcPr>
            <w:tcW w:w="1777" w:type="dxa"/>
            <w:shd w:val="clear" w:color="auto" w:fill="auto"/>
            <w:tcPrChange w:id="268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?</w:t>
            </w:r>
          </w:p>
        </w:tc>
        <w:tc>
          <w:tcPr>
            <w:tcW w:w="1763" w:type="dxa"/>
            <w:shd w:val="clear" w:color="auto" w:fill="auto"/>
            <w:tcPrChange w:id="269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?</w:t>
            </w:r>
          </w:p>
        </w:tc>
        <w:tc>
          <w:tcPr>
            <w:tcW w:w="1796" w:type="dxa"/>
            <w:shd w:val="clear" w:color="auto" w:fill="auto"/>
            <w:tcPrChange w:id="270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4" w:type="dxa"/>
            <w:shd w:val="clear" w:color="auto" w:fill="auto"/>
            <w:tcPrChange w:id="271" w:author="Jamaica Jones" w:date="2010-06-07T15:37:00Z">
              <w:tcPr>
                <w:tcW w:w="1774" w:type="dxa"/>
              </w:tcPr>
            </w:tcPrChange>
          </w:tcPr>
          <w:p w:rsidR="001935C6" w:rsidRPr="005A1710" w:rsidRDefault="000E38C9" w:rsidP="000E38C9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72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73" w:author="Jamaica Jones" w:date="2010-06-07T15:37:00Z">
              <w:tcPr>
                <w:tcW w:w="1551" w:type="dxa"/>
              </w:tcPr>
            </w:tcPrChange>
          </w:tcPr>
          <w:p w:rsidR="001935C6" w:rsidRPr="005A1710" w:rsidRDefault="00D66D0F" w:rsidP="00D66D0F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74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Presentation/webcast</w:t>
            </w:r>
          </w:p>
        </w:tc>
        <w:tc>
          <w:tcPr>
            <w:tcW w:w="1995" w:type="dxa"/>
            <w:shd w:val="clear" w:color="auto" w:fill="auto"/>
            <w:tcPrChange w:id="275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Presentation</w:t>
            </w:r>
          </w:p>
        </w:tc>
        <w:tc>
          <w:tcPr>
            <w:tcW w:w="1777" w:type="dxa"/>
            <w:shd w:val="clear" w:color="auto" w:fill="auto"/>
            <w:tcPrChange w:id="276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77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78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79" w:author="Jamaica Jones" w:date="2010-06-07T15:37:00Z">
              <w:tcPr>
                <w:tcW w:w="1774" w:type="dxa"/>
              </w:tcPr>
            </w:tcPrChange>
          </w:tcPr>
          <w:p w:rsidR="001935C6" w:rsidRPr="005A1710" w:rsidRDefault="00647CF8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80" w:author="Jamaica Jones" w:date="2010-06-07T15:37:00Z">
              <w:tcPr>
                <w:tcW w:w="1771" w:type="dxa"/>
              </w:tcPr>
            </w:tcPrChange>
          </w:tcPr>
          <w:p w:rsidR="001935C6" w:rsidRPr="005A1710" w:rsidRDefault="00647CF8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81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82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Report</w:t>
            </w:r>
          </w:p>
        </w:tc>
        <w:tc>
          <w:tcPr>
            <w:tcW w:w="1995" w:type="dxa"/>
            <w:shd w:val="clear" w:color="auto" w:fill="auto"/>
            <w:tcPrChange w:id="283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Report</w:t>
            </w:r>
          </w:p>
        </w:tc>
        <w:tc>
          <w:tcPr>
            <w:tcW w:w="1777" w:type="dxa"/>
            <w:shd w:val="clear" w:color="auto" w:fill="auto"/>
            <w:tcPrChange w:id="284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85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86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Maybe</w:t>
            </w:r>
          </w:p>
        </w:tc>
        <w:tc>
          <w:tcPr>
            <w:tcW w:w="1774" w:type="dxa"/>
            <w:shd w:val="clear" w:color="auto" w:fill="auto"/>
            <w:tcPrChange w:id="287" w:author="Jamaica Jones" w:date="2010-06-07T15:37:00Z">
              <w:tcPr>
                <w:tcW w:w="1774" w:type="dxa"/>
              </w:tcPr>
            </w:tcPrChange>
          </w:tcPr>
          <w:p w:rsidR="001935C6" w:rsidRPr="005A1710" w:rsidRDefault="00431A61" w:rsidP="003E21BE">
            <w:pPr>
              <w:jc w:val="center"/>
              <w:rPr>
                <w:sz w:val="20"/>
                <w:szCs w:val="20"/>
              </w:rPr>
            </w:pPr>
            <w:del w:id="288" w:author="Jamaica Jones" w:date="2010-04-05T09:58:00Z">
              <w:r w:rsidRPr="005A1710" w:rsidDel="00EE6B80">
                <w:rPr>
                  <w:sz w:val="20"/>
                  <w:szCs w:val="20"/>
                </w:rPr>
                <w:delText>No</w:delText>
              </w:r>
            </w:del>
            <w:ins w:id="289" w:author="Jamaica Jones" w:date="2010-04-05T09:58:00Z">
              <w:r w:rsidR="00EE6B80"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71" w:type="dxa"/>
            <w:shd w:val="clear" w:color="auto" w:fill="auto"/>
            <w:tcPrChange w:id="290" w:author="Jamaica Jones" w:date="2010-06-07T15:37:00Z">
              <w:tcPr>
                <w:tcW w:w="177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91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292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Software</w:t>
            </w:r>
          </w:p>
        </w:tc>
        <w:tc>
          <w:tcPr>
            <w:tcW w:w="1995" w:type="dxa"/>
            <w:shd w:val="clear" w:color="auto" w:fill="auto"/>
            <w:tcPrChange w:id="293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Software</w:t>
            </w:r>
          </w:p>
        </w:tc>
        <w:tc>
          <w:tcPr>
            <w:tcW w:w="1777" w:type="dxa"/>
            <w:shd w:val="clear" w:color="auto" w:fill="auto"/>
            <w:tcPrChange w:id="294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295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296" w:author="Jamaica Jones" w:date="2010-06-07T15:37:00Z">
              <w:tcPr>
                <w:tcW w:w="1796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297" w:author="Jamaica Jones" w:date="2010-06-07T15:37:00Z">
              <w:tcPr>
                <w:tcW w:w="1774" w:type="dxa"/>
              </w:tcPr>
            </w:tcPrChange>
          </w:tcPr>
          <w:p w:rsidR="001935C6" w:rsidRPr="005A1710" w:rsidRDefault="00431A61" w:rsidP="00431A61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298" w:author="Jamaica Jones" w:date="2010-06-07T15:37:00Z">
              <w:tcPr>
                <w:tcW w:w="1771" w:type="dxa"/>
              </w:tcPr>
            </w:tcPrChange>
          </w:tcPr>
          <w:p w:rsidR="001935C6" w:rsidRPr="005A1710" w:rsidRDefault="00431A61" w:rsidP="00431A61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299" w:author="Jamaica Jones" w:date="2010-06-07T15:37:00Z">
              <w:tcPr>
                <w:tcW w:w="1551" w:type="dxa"/>
              </w:tcPr>
            </w:tcPrChange>
          </w:tcPr>
          <w:p w:rsidR="001935C6" w:rsidRPr="005A1710" w:rsidRDefault="00431A61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  <w:tr w:rsidR="001935C6" w:rsidTr="00B937B0">
        <w:tc>
          <w:tcPr>
            <w:tcW w:w="2189" w:type="dxa"/>
            <w:shd w:val="clear" w:color="auto" w:fill="auto"/>
            <w:tcPrChange w:id="300" w:author="Jamaica Jones" w:date="2010-06-07T15:37:00Z">
              <w:tcPr>
                <w:tcW w:w="2189" w:type="dxa"/>
              </w:tcPr>
            </w:tcPrChange>
          </w:tcPr>
          <w:p w:rsidR="001935C6" w:rsidRPr="005A1710" w:rsidRDefault="001935C6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Sound</w:t>
            </w:r>
          </w:p>
        </w:tc>
        <w:tc>
          <w:tcPr>
            <w:tcW w:w="1995" w:type="dxa"/>
            <w:shd w:val="clear" w:color="auto" w:fill="auto"/>
            <w:tcPrChange w:id="301" w:author="Jamaica Jones" w:date="2010-06-07T15:37:00Z">
              <w:tcPr>
                <w:tcW w:w="1995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Sound</w:t>
            </w:r>
          </w:p>
        </w:tc>
        <w:tc>
          <w:tcPr>
            <w:tcW w:w="1777" w:type="dxa"/>
            <w:shd w:val="clear" w:color="auto" w:fill="auto"/>
            <w:tcPrChange w:id="302" w:author="Jamaica Jones" w:date="2010-06-07T15:37:00Z">
              <w:tcPr>
                <w:tcW w:w="1777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del w:id="303" w:author="Jamaica Jones" w:date="2010-04-05T09:58:00Z">
              <w:r w:rsidRPr="005A1710" w:rsidDel="00EE6B80">
                <w:rPr>
                  <w:sz w:val="20"/>
                  <w:szCs w:val="20"/>
                </w:rPr>
                <w:delText>?</w:delText>
              </w:r>
            </w:del>
            <w:ins w:id="304" w:author="Jamaica Jones" w:date="2010-04-05T09:58:00Z">
              <w:r w:rsidR="00EE6B80">
                <w:rPr>
                  <w:sz w:val="20"/>
                  <w:szCs w:val="20"/>
                </w:rPr>
                <w:t>No</w:t>
              </w:r>
            </w:ins>
          </w:p>
        </w:tc>
        <w:tc>
          <w:tcPr>
            <w:tcW w:w="1763" w:type="dxa"/>
            <w:shd w:val="clear" w:color="auto" w:fill="auto"/>
            <w:tcPrChange w:id="305" w:author="Jamaica Jones" w:date="2010-06-07T15:37:00Z">
              <w:tcPr>
                <w:tcW w:w="1763" w:type="dxa"/>
              </w:tcPr>
            </w:tcPrChange>
          </w:tcPr>
          <w:p w:rsidR="001935C6" w:rsidRPr="005A1710" w:rsidRDefault="001935C6" w:rsidP="003E21BE">
            <w:pPr>
              <w:jc w:val="center"/>
              <w:rPr>
                <w:sz w:val="20"/>
                <w:szCs w:val="20"/>
              </w:rPr>
            </w:pPr>
            <w:del w:id="306" w:author="Jamaica Jones" w:date="2010-04-05T09:58:00Z">
              <w:r w:rsidRPr="005A1710" w:rsidDel="00EE6B80">
                <w:rPr>
                  <w:sz w:val="20"/>
                  <w:szCs w:val="20"/>
                </w:rPr>
                <w:delText>?</w:delText>
              </w:r>
            </w:del>
            <w:ins w:id="307" w:author="Jamaica Jones" w:date="2010-04-05T09:58:00Z">
              <w:r w:rsidR="00EE6B80"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96" w:type="dxa"/>
            <w:shd w:val="clear" w:color="auto" w:fill="auto"/>
            <w:tcPrChange w:id="308" w:author="Jamaica Jones" w:date="2010-06-07T15:37:00Z">
              <w:tcPr>
                <w:tcW w:w="1796" w:type="dxa"/>
              </w:tcPr>
            </w:tcPrChange>
          </w:tcPr>
          <w:p w:rsidR="001935C6" w:rsidRPr="005A1710" w:rsidRDefault="005D488C" w:rsidP="005D488C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309" w:author="Jamaica Jones" w:date="2010-06-07T15:37:00Z">
              <w:tcPr>
                <w:tcW w:w="1774" w:type="dxa"/>
              </w:tcPr>
            </w:tcPrChange>
          </w:tcPr>
          <w:p w:rsidR="001935C6" w:rsidRPr="005A1710" w:rsidRDefault="00431A61" w:rsidP="003E21BE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310" w:author="Jamaica Jones" w:date="2010-06-07T15:37:00Z">
              <w:tcPr>
                <w:tcW w:w="1771" w:type="dxa"/>
              </w:tcPr>
            </w:tcPrChange>
          </w:tcPr>
          <w:p w:rsidR="001935C6" w:rsidRPr="005A1710" w:rsidRDefault="00431A61" w:rsidP="006B3CB7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311" w:author="Jamaica Jones" w:date="2010-06-07T15:37:00Z">
              <w:tcPr>
                <w:tcW w:w="1551" w:type="dxa"/>
              </w:tcPr>
            </w:tcPrChange>
          </w:tcPr>
          <w:p w:rsidR="001935C6" w:rsidRPr="005A1710" w:rsidRDefault="001935C6" w:rsidP="006B3CB7">
            <w:pPr>
              <w:jc w:val="center"/>
              <w:rPr>
                <w:sz w:val="20"/>
                <w:szCs w:val="20"/>
              </w:rPr>
            </w:pPr>
            <w:del w:id="312" w:author="Jamaica Jones" w:date="2010-04-05T09:59:00Z">
              <w:r w:rsidRPr="005A1710" w:rsidDel="00EE6B80">
                <w:rPr>
                  <w:sz w:val="20"/>
                  <w:szCs w:val="20"/>
                </w:rPr>
                <w:delText>H</w:delText>
              </w:r>
            </w:del>
            <w:ins w:id="313" w:author="Jamaica Jones" w:date="2010-04-05T09:59:00Z">
              <w:r w:rsidR="00EE6B80">
                <w:rPr>
                  <w:sz w:val="20"/>
                  <w:szCs w:val="20"/>
                </w:rPr>
                <w:t>OS</w:t>
              </w:r>
            </w:ins>
          </w:p>
        </w:tc>
      </w:tr>
      <w:tr w:rsidR="00B937B0" w:rsidTr="00B937B0">
        <w:trPr>
          <w:ins w:id="314" w:author="Jamaica Jones" w:date="2010-06-07T15:35:00Z"/>
        </w:trPr>
        <w:tc>
          <w:tcPr>
            <w:tcW w:w="2189" w:type="dxa"/>
            <w:shd w:val="clear" w:color="auto" w:fill="auto"/>
            <w:tcPrChange w:id="315" w:author="Jamaica Jones" w:date="2010-06-07T15:37:00Z">
              <w:tcPr>
                <w:tcW w:w="2189" w:type="dxa"/>
              </w:tcPr>
            </w:tcPrChange>
          </w:tcPr>
          <w:p w:rsidR="00B937B0" w:rsidRPr="005A1710" w:rsidRDefault="00B937B0">
            <w:pPr>
              <w:rPr>
                <w:ins w:id="316" w:author="Jamaica Jones" w:date="2010-06-07T15:35:00Z"/>
                <w:sz w:val="20"/>
                <w:szCs w:val="20"/>
              </w:rPr>
            </w:pPr>
            <w:ins w:id="317" w:author="Jamaica Jones" w:date="2010-06-07T15:35:00Z">
              <w:r>
                <w:rPr>
                  <w:sz w:val="20"/>
                  <w:szCs w:val="20"/>
                </w:rPr>
                <w:t>Technical Note (non-NCAR)</w:t>
              </w:r>
            </w:ins>
          </w:p>
        </w:tc>
        <w:tc>
          <w:tcPr>
            <w:tcW w:w="1995" w:type="dxa"/>
            <w:shd w:val="clear" w:color="auto" w:fill="auto"/>
            <w:tcPrChange w:id="318" w:author="Jamaica Jones" w:date="2010-06-07T15:37:00Z">
              <w:tcPr>
                <w:tcW w:w="1995" w:type="dxa"/>
              </w:tcPr>
            </w:tcPrChange>
          </w:tcPr>
          <w:p w:rsidR="00B937B0" w:rsidRPr="005A1710" w:rsidRDefault="00B937B0" w:rsidP="003E21BE">
            <w:pPr>
              <w:jc w:val="center"/>
              <w:rPr>
                <w:ins w:id="319" w:author="Jamaica Jones" w:date="2010-06-07T15:35:00Z"/>
                <w:sz w:val="20"/>
                <w:szCs w:val="20"/>
              </w:rPr>
            </w:pPr>
            <w:ins w:id="320" w:author="Jamaica Jones" w:date="2010-06-07T15:36:00Z">
              <w:r>
                <w:rPr>
                  <w:sz w:val="20"/>
                  <w:szCs w:val="20"/>
                </w:rPr>
                <w:t>Report</w:t>
              </w:r>
            </w:ins>
          </w:p>
        </w:tc>
        <w:tc>
          <w:tcPr>
            <w:tcW w:w="1777" w:type="dxa"/>
            <w:shd w:val="clear" w:color="auto" w:fill="auto"/>
            <w:tcPrChange w:id="321" w:author="Jamaica Jones" w:date="2010-06-07T15:37:00Z">
              <w:tcPr>
                <w:tcW w:w="1777" w:type="dxa"/>
              </w:tcPr>
            </w:tcPrChange>
          </w:tcPr>
          <w:p w:rsidR="00B937B0" w:rsidRPr="005A1710" w:rsidDel="00EE6B80" w:rsidRDefault="00B937B0" w:rsidP="003E21BE">
            <w:pPr>
              <w:jc w:val="center"/>
              <w:rPr>
                <w:ins w:id="322" w:author="Jamaica Jones" w:date="2010-06-07T15:35:00Z"/>
                <w:sz w:val="20"/>
                <w:szCs w:val="20"/>
              </w:rPr>
            </w:pPr>
            <w:ins w:id="323" w:author="Jamaica Jones" w:date="2010-06-07T15:36:00Z">
              <w:r>
                <w:rPr>
                  <w:sz w:val="20"/>
                  <w:szCs w:val="20"/>
                </w:rPr>
                <w:t>No</w:t>
              </w:r>
            </w:ins>
          </w:p>
        </w:tc>
        <w:tc>
          <w:tcPr>
            <w:tcW w:w="1763" w:type="dxa"/>
            <w:shd w:val="clear" w:color="auto" w:fill="auto"/>
            <w:tcPrChange w:id="324" w:author="Jamaica Jones" w:date="2010-06-07T15:37:00Z">
              <w:tcPr>
                <w:tcW w:w="1763" w:type="dxa"/>
              </w:tcPr>
            </w:tcPrChange>
          </w:tcPr>
          <w:p w:rsidR="00B937B0" w:rsidRPr="005A1710" w:rsidDel="00EE6B80" w:rsidRDefault="00B937B0" w:rsidP="003E21BE">
            <w:pPr>
              <w:jc w:val="center"/>
              <w:rPr>
                <w:ins w:id="325" w:author="Jamaica Jones" w:date="2010-06-07T15:35:00Z"/>
                <w:sz w:val="20"/>
                <w:szCs w:val="20"/>
              </w:rPr>
            </w:pPr>
            <w:ins w:id="326" w:author="Jamaica Jones" w:date="2010-06-07T15:36:00Z">
              <w:r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96" w:type="dxa"/>
            <w:shd w:val="clear" w:color="auto" w:fill="auto"/>
            <w:tcPrChange w:id="327" w:author="Jamaica Jones" w:date="2010-06-07T15:37:00Z">
              <w:tcPr>
                <w:tcW w:w="1796" w:type="dxa"/>
              </w:tcPr>
            </w:tcPrChange>
          </w:tcPr>
          <w:p w:rsidR="00B937B0" w:rsidRPr="005A1710" w:rsidRDefault="00B937B0" w:rsidP="005D488C">
            <w:pPr>
              <w:jc w:val="center"/>
              <w:rPr>
                <w:ins w:id="328" w:author="Jamaica Jones" w:date="2010-06-07T15:35:00Z"/>
                <w:sz w:val="20"/>
                <w:szCs w:val="20"/>
              </w:rPr>
            </w:pPr>
            <w:ins w:id="329" w:author="Jamaica Jones" w:date="2010-06-07T15:36:00Z">
              <w:r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774" w:type="dxa"/>
            <w:shd w:val="clear" w:color="auto" w:fill="auto"/>
            <w:tcPrChange w:id="330" w:author="Jamaica Jones" w:date="2010-06-07T15:37:00Z">
              <w:tcPr>
                <w:tcW w:w="1774" w:type="dxa"/>
              </w:tcPr>
            </w:tcPrChange>
          </w:tcPr>
          <w:p w:rsidR="00B937B0" w:rsidRPr="005A1710" w:rsidRDefault="00B937B0" w:rsidP="003E21BE">
            <w:pPr>
              <w:jc w:val="center"/>
              <w:rPr>
                <w:ins w:id="331" w:author="Jamaica Jones" w:date="2010-06-07T15:35:00Z"/>
                <w:sz w:val="20"/>
                <w:szCs w:val="20"/>
              </w:rPr>
            </w:pPr>
            <w:ins w:id="332" w:author="Jamaica Jones" w:date="2010-06-07T15:36:00Z">
              <w:r>
                <w:rPr>
                  <w:sz w:val="20"/>
                  <w:szCs w:val="20"/>
                </w:rPr>
                <w:t>No</w:t>
              </w:r>
            </w:ins>
          </w:p>
        </w:tc>
        <w:tc>
          <w:tcPr>
            <w:tcW w:w="1771" w:type="dxa"/>
            <w:shd w:val="clear" w:color="auto" w:fill="auto"/>
            <w:tcPrChange w:id="333" w:author="Jamaica Jones" w:date="2010-06-07T15:37:00Z">
              <w:tcPr>
                <w:tcW w:w="1771" w:type="dxa"/>
              </w:tcPr>
            </w:tcPrChange>
          </w:tcPr>
          <w:p w:rsidR="00B937B0" w:rsidRPr="005A1710" w:rsidRDefault="00B937B0" w:rsidP="006B3CB7">
            <w:pPr>
              <w:jc w:val="center"/>
              <w:rPr>
                <w:ins w:id="334" w:author="Jamaica Jones" w:date="2010-06-07T15:35:00Z"/>
                <w:sz w:val="20"/>
                <w:szCs w:val="20"/>
              </w:rPr>
            </w:pPr>
            <w:ins w:id="335" w:author="Jamaica Jones" w:date="2010-06-07T15:36:00Z">
              <w:r>
                <w:rPr>
                  <w:sz w:val="20"/>
                  <w:szCs w:val="20"/>
                </w:rPr>
                <w:t>Yes</w:t>
              </w:r>
            </w:ins>
          </w:p>
        </w:tc>
        <w:tc>
          <w:tcPr>
            <w:tcW w:w="1551" w:type="dxa"/>
            <w:shd w:val="clear" w:color="auto" w:fill="auto"/>
            <w:tcPrChange w:id="336" w:author="Jamaica Jones" w:date="2010-06-07T15:37:00Z">
              <w:tcPr>
                <w:tcW w:w="1551" w:type="dxa"/>
              </w:tcPr>
            </w:tcPrChange>
          </w:tcPr>
          <w:p w:rsidR="00B937B0" w:rsidRPr="005A1710" w:rsidDel="00EE6B80" w:rsidRDefault="00B937B0" w:rsidP="006B3CB7">
            <w:pPr>
              <w:jc w:val="center"/>
              <w:rPr>
                <w:ins w:id="337" w:author="Jamaica Jones" w:date="2010-06-07T15:35:00Z"/>
                <w:sz w:val="20"/>
                <w:szCs w:val="20"/>
              </w:rPr>
            </w:pPr>
            <w:ins w:id="338" w:author="Jamaica Jones" w:date="2010-06-07T15:36:00Z">
              <w:r>
                <w:rPr>
                  <w:sz w:val="20"/>
                  <w:szCs w:val="20"/>
                </w:rPr>
                <w:t>OS</w:t>
              </w:r>
            </w:ins>
          </w:p>
        </w:tc>
      </w:tr>
      <w:tr w:rsidR="001F6D41" w:rsidTr="00B937B0">
        <w:tc>
          <w:tcPr>
            <w:tcW w:w="2189" w:type="dxa"/>
            <w:shd w:val="clear" w:color="auto" w:fill="auto"/>
            <w:tcPrChange w:id="339" w:author="Jamaica Jones" w:date="2010-06-07T15:37:00Z">
              <w:tcPr>
                <w:tcW w:w="2189" w:type="dxa"/>
              </w:tcPr>
            </w:tcPrChange>
          </w:tcPr>
          <w:p w:rsidR="001F6D41" w:rsidRPr="005A1710" w:rsidRDefault="001F6D41" w:rsidP="00647CF8">
            <w:pPr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Encyclopedia article</w:t>
            </w:r>
          </w:p>
        </w:tc>
        <w:tc>
          <w:tcPr>
            <w:tcW w:w="1995" w:type="dxa"/>
            <w:shd w:val="clear" w:color="auto" w:fill="auto"/>
            <w:tcPrChange w:id="340" w:author="Jamaica Jones" w:date="2010-06-07T15:37:00Z">
              <w:tcPr>
                <w:tcW w:w="1995" w:type="dxa"/>
              </w:tcPr>
            </w:tcPrChange>
          </w:tcPr>
          <w:p w:rsidR="001F6D41" w:rsidRPr="005A1710" w:rsidRDefault="001F6D41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article</w:t>
            </w:r>
          </w:p>
        </w:tc>
        <w:tc>
          <w:tcPr>
            <w:tcW w:w="1777" w:type="dxa"/>
            <w:shd w:val="clear" w:color="auto" w:fill="auto"/>
            <w:tcPrChange w:id="341" w:author="Jamaica Jones" w:date="2010-06-07T15:37:00Z">
              <w:tcPr>
                <w:tcW w:w="1777" w:type="dxa"/>
              </w:tcPr>
            </w:tcPrChange>
          </w:tcPr>
          <w:p w:rsidR="001F6D41" w:rsidRPr="005A1710" w:rsidRDefault="001F6D41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  <w:shd w:val="clear" w:color="auto" w:fill="auto"/>
            <w:tcPrChange w:id="342" w:author="Jamaica Jones" w:date="2010-06-07T15:37:00Z">
              <w:tcPr>
                <w:tcW w:w="1763" w:type="dxa"/>
              </w:tcPr>
            </w:tcPrChange>
          </w:tcPr>
          <w:p w:rsidR="001F6D41" w:rsidRPr="005A1710" w:rsidRDefault="001F6D41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796" w:type="dxa"/>
            <w:shd w:val="clear" w:color="auto" w:fill="auto"/>
            <w:tcPrChange w:id="343" w:author="Jamaica Jones" w:date="2010-06-07T15:37:00Z">
              <w:tcPr>
                <w:tcW w:w="1796" w:type="dxa"/>
              </w:tcPr>
            </w:tcPrChange>
          </w:tcPr>
          <w:p w:rsidR="001F6D41" w:rsidRPr="005A1710" w:rsidRDefault="005D488C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4" w:type="dxa"/>
            <w:shd w:val="clear" w:color="auto" w:fill="auto"/>
            <w:tcPrChange w:id="344" w:author="Jamaica Jones" w:date="2010-06-07T15:37:00Z">
              <w:tcPr>
                <w:tcW w:w="1774" w:type="dxa"/>
              </w:tcPr>
            </w:tcPrChange>
          </w:tcPr>
          <w:p w:rsidR="001F6D41" w:rsidRPr="005A1710" w:rsidRDefault="001F6D41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No</w:t>
            </w:r>
          </w:p>
        </w:tc>
        <w:tc>
          <w:tcPr>
            <w:tcW w:w="1771" w:type="dxa"/>
            <w:shd w:val="clear" w:color="auto" w:fill="auto"/>
            <w:tcPrChange w:id="345" w:author="Jamaica Jones" w:date="2010-06-07T15:37:00Z">
              <w:tcPr>
                <w:tcW w:w="1771" w:type="dxa"/>
              </w:tcPr>
            </w:tcPrChange>
          </w:tcPr>
          <w:p w:rsidR="001F6D41" w:rsidRPr="005A1710" w:rsidRDefault="001F6D41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Yes</w:t>
            </w:r>
          </w:p>
        </w:tc>
        <w:tc>
          <w:tcPr>
            <w:tcW w:w="1551" w:type="dxa"/>
            <w:shd w:val="clear" w:color="auto" w:fill="auto"/>
            <w:tcPrChange w:id="346" w:author="Jamaica Jones" w:date="2010-06-07T15:37:00Z">
              <w:tcPr>
                <w:tcW w:w="1551" w:type="dxa"/>
              </w:tcPr>
            </w:tcPrChange>
          </w:tcPr>
          <w:p w:rsidR="001F6D41" w:rsidRPr="005A1710" w:rsidRDefault="001F6D41" w:rsidP="00647CF8">
            <w:pPr>
              <w:jc w:val="center"/>
              <w:rPr>
                <w:sz w:val="20"/>
                <w:szCs w:val="20"/>
              </w:rPr>
            </w:pPr>
            <w:r w:rsidRPr="005A1710">
              <w:rPr>
                <w:sz w:val="20"/>
                <w:szCs w:val="20"/>
              </w:rPr>
              <w:t>OS</w:t>
            </w:r>
          </w:p>
        </w:tc>
      </w:tr>
    </w:tbl>
    <w:p w:rsidR="003E21BE" w:rsidRDefault="003E21BE">
      <w:del w:id="347" w:author="Jamaica Jones" w:date="2010-06-07T15:35:00Z">
        <w:r w:rsidDel="00B937B0">
          <w:lastRenderedPageBreak/>
          <w:delText>*Technotes are not in the citations showcase yet.</w:delText>
        </w:r>
      </w:del>
    </w:p>
    <w:sectPr w:rsidR="003E21BE" w:rsidSect="003E21BE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738" w:rsidRDefault="00530738" w:rsidP="00A85545">
      <w:pPr>
        <w:spacing w:after="0" w:line="240" w:lineRule="auto"/>
      </w:pPr>
      <w:r>
        <w:separator/>
      </w:r>
    </w:p>
  </w:endnote>
  <w:endnote w:type="continuationSeparator" w:id="0">
    <w:p w:rsidR="00530738" w:rsidRDefault="00530738" w:rsidP="00A8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738" w:rsidRPr="001935C6" w:rsidRDefault="00530738" w:rsidP="001935C6">
    <w:pPr>
      <w:pStyle w:val="Footer"/>
      <w:rPr>
        <w:b/>
      </w:rPr>
    </w:pPr>
    <w:r>
      <w:rPr>
        <w:b/>
        <w:i/>
      </w:rPr>
      <w:t>Cataloging</w:t>
    </w:r>
    <w:r>
      <w:t xml:space="preserve"> – </w:t>
    </w:r>
    <w:r w:rsidRPr="001935C6">
      <w:rPr>
        <w:b/>
      </w:rPr>
      <w:t>C</w:t>
    </w:r>
    <w:r>
      <w:t xml:space="preserve">itation </w:t>
    </w:r>
    <w:proofErr w:type="gramStart"/>
    <w:r w:rsidRPr="001935C6">
      <w:rPr>
        <w:b/>
      </w:rPr>
      <w:t>S</w:t>
    </w:r>
    <w:r>
      <w:t>howcase</w:t>
    </w:r>
    <w:r>
      <w:rPr>
        <w:b/>
      </w:rPr>
      <w:t xml:space="preserve">  </w:t>
    </w:r>
    <w:proofErr w:type="spellStart"/>
    <w:r>
      <w:rPr>
        <w:b/>
      </w:rPr>
      <w:t>O</w:t>
    </w:r>
    <w:r w:rsidRPr="001935C6">
      <w:t>pen</w:t>
    </w:r>
    <w:r>
      <w:rPr>
        <w:b/>
      </w:rPr>
      <w:t>S</w:t>
    </w:r>
    <w:r w:rsidRPr="001935C6">
      <w:t>ky</w:t>
    </w:r>
    <w:proofErr w:type="spellEnd"/>
    <w:proofErr w:type="gramEnd"/>
    <w:r>
      <w:rPr>
        <w:b/>
      </w:rPr>
      <w:t xml:space="preserve">  H</w:t>
    </w:r>
    <w:r w:rsidRPr="001935C6">
      <w:t>oldin</w:t>
    </w:r>
    <w:ins w:id="348" w:author="Jamaica Jones" w:date="2010-06-07T15:37:00Z">
      <w:r w:rsidR="00B937B0">
        <w:rPr>
          <w:b/>
        </w:rPr>
        <w:t>g</w:t>
      </w:r>
    </w:ins>
    <w:del w:id="349" w:author="Jamaica Jones" w:date="2010-06-07T15:37:00Z">
      <w:r w:rsidRPr="001935C6" w:rsidDel="00B937B0">
        <w:delText>g</w:delText>
      </w:r>
    </w:del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738" w:rsidRDefault="00530738" w:rsidP="00A85545">
      <w:pPr>
        <w:spacing w:after="0" w:line="240" w:lineRule="auto"/>
      </w:pPr>
      <w:r>
        <w:separator/>
      </w:r>
    </w:p>
  </w:footnote>
  <w:footnote w:type="continuationSeparator" w:id="0">
    <w:p w:rsidR="00530738" w:rsidRDefault="00530738" w:rsidP="00A8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C64" w:rsidRDefault="008D1C64">
    <w:pPr>
      <w:pStyle w:val="Header"/>
    </w:pPr>
    <w:r>
      <w:t>Katy used in Dec 2009 to Jun 2010 to develop OSM framework; just for reference.</w:t>
    </w:r>
  </w:p>
  <w:p w:rsidR="008D1C64" w:rsidRDefault="008D1C6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1BE"/>
    <w:rsid w:val="000B7BE1"/>
    <w:rsid w:val="000E38C9"/>
    <w:rsid w:val="001935C6"/>
    <w:rsid w:val="001A02D8"/>
    <w:rsid w:val="001F6D41"/>
    <w:rsid w:val="00200677"/>
    <w:rsid w:val="002C248D"/>
    <w:rsid w:val="003743BD"/>
    <w:rsid w:val="003D50A0"/>
    <w:rsid w:val="003E21BE"/>
    <w:rsid w:val="00420958"/>
    <w:rsid w:val="00431A61"/>
    <w:rsid w:val="004C4DCD"/>
    <w:rsid w:val="00503B81"/>
    <w:rsid w:val="00530738"/>
    <w:rsid w:val="005A0754"/>
    <w:rsid w:val="005A1710"/>
    <w:rsid w:val="005D488C"/>
    <w:rsid w:val="005D5B33"/>
    <w:rsid w:val="00647CF8"/>
    <w:rsid w:val="006B3CB7"/>
    <w:rsid w:val="00761DA4"/>
    <w:rsid w:val="008D1C64"/>
    <w:rsid w:val="008E0488"/>
    <w:rsid w:val="008F6A28"/>
    <w:rsid w:val="00922863"/>
    <w:rsid w:val="00954F19"/>
    <w:rsid w:val="00A85545"/>
    <w:rsid w:val="00B937B0"/>
    <w:rsid w:val="00C40E79"/>
    <w:rsid w:val="00D06F94"/>
    <w:rsid w:val="00D66D0F"/>
    <w:rsid w:val="00E8366F"/>
    <w:rsid w:val="00EE6B80"/>
    <w:rsid w:val="00F53118"/>
    <w:rsid w:val="00FD1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F6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1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1B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35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5C6"/>
  </w:style>
  <w:style w:type="paragraph" w:styleId="Footer">
    <w:name w:val="footer"/>
    <w:basedOn w:val="Normal"/>
    <w:link w:val="FooterChar"/>
    <w:uiPriority w:val="99"/>
    <w:semiHidden/>
    <w:unhideWhenUsed/>
    <w:rsid w:val="001935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35C6"/>
  </w:style>
  <w:style w:type="paragraph" w:styleId="FootnoteText">
    <w:name w:val="footnote text"/>
    <w:basedOn w:val="Normal"/>
    <w:link w:val="FootnoteTextChar"/>
    <w:uiPriority w:val="99"/>
    <w:semiHidden/>
    <w:unhideWhenUsed/>
    <w:rsid w:val="001935C6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35C6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935C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73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738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5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Corporation for Atmospheric Research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Ginger</dc:creator>
  <cp:keywords/>
  <dc:description/>
  <cp:lastModifiedBy>Katy Ginger</cp:lastModifiedBy>
  <cp:revision>3</cp:revision>
  <cp:lastPrinted>2010-04-02T13:58:00Z</cp:lastPrinted>
  <dcterms:created xsi:type="dcterms:W3CDTF">2010-06-07T21:39:00Z</dcterms:created>
  <dcterms:modified xsi:type="dcterms:W3CDTF">2011-08-02T14:22:00Z</dcterms:modified>
</cp:coreProperties>
</file>